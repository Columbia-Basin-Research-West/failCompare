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F2CF" w14:textId="423E5BCA" w:rsidR="00210E7E" w:rsidRPr="0058270B" w:rsidRDefault="00894D79" w:rsidP="00203C75">
      <w:pPr>
        <w:pStyle w:val="BasicParagraph"/>
        <w:ind w:left="720"/>
        <w:jc w:val="both"/>
        <w:rPr>
          <w:rFonts w:ascii="Times New Roman" w:hAnsi="Times New Roman" w:cs="Times New Roman"/>
          <w:caps/>
          <w:color w:val="FFFFFF" w:themeColor="background1"/>
          <w:spacing w:val="8"/>
          <w:sz w:val="44"/>
          <w:szCs w:val="44"/>
        </w:rPr>
      </w:pPr>
      <w:r w:rsidRPr="005827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3D0F8A9C" wp14:editId="6D542348">
            <wp:simplePos x="0" y="0"/>
            <wp:positionH relativeFrom="page">
              <wp:align>right</wp:align>
            </wp:positionH>
            <wp:positionV relativeFrom="page">
              <wp:posOffset>-1905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 hires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41D3B" w14:textId="566D0C8A" w:rsidR="00D66C39" w:rsidRPr="0058270B" w:rsidRDefault="00D66C39" w:rsidP="00203C75">
      <w:pPr>
        <w:pStyle w:val="BasicParagraph"/>
        <w:ind w:left="720"/>
        <w:jc w:val="both"/>
        <w:rPr>
          <w:rFonts w:ascii="Times New Roman" w:hAnsi="Times New Roman" w:cs="Times New Roman"/>
          <w:caps/>
          <w:color w:val="FFFFFF" w:themeColor="background1"/>
          <w:spacing w:val="8"/>
          <w:sz w:val="40"/>
          <w:szCs w:val="40"/>
        </w:rPr>
      </w:pPr>
      <w:r w:rsidRPr="0058270B">
        <w:rPr>
          <w:rFonts w:ascii="Times New Roman" w:hAnsi="Times New Roman" w:cs="Times New Roman"/>
          <w:caps/>
          <w:color w:val="FFFFFF" w:themeColor="background1"/>
          <w:spacing w:val="8"/>
          <w:sz w:val="40"/>
          <w:szCs w:val="40"/>
        </w:rPr>
        <w:t>Columbia Basin Research</w:t>
      </w:r>
    </w:p>
    <w:p w14:paraId="3D722239" w14:textId="15168637" w:rsidR="00D66C39" w:rsidRPr="0058270B" w:rsidRDefault="00C71538" w:rsidP="00C71538">
      <w:pPr>
        <w:pStyle w:val="BasicParagraph"/>
        <w:tabs>
          <w:tab w:val="left" w:pos="1178"/>
        </w:tabs>
        <w:jc w:val="both"/>
        <w:rPr>
          <w:rFonts w:ascii="Times New Roman" w:hAnsi="Times New Roman" w:cs="Times New Roman"/>
          <w:caps/>
          <w:color w:val="FFFFFF" w:themeColor="background1"/>
          <w:spacing w:val="8"/>
          <w:sz w:val="44"/>
          <w:szCs w:val="44"/>
        </w:rPr>
      </w:pPr>
      <w:r w:rsidRPr="0058270B">
        <w:rPr>
          <w:rFonts w:ascii="Times New Roman" w:hAnsi="Times New Roman" w:cs="Times New Roman"/>
          <w:caps/>
          <w:color w:val="FFFFFF" w:themeColor="background1"/>
          <w:spacing w:val="8"/>
          <w:sz w:val="44"/>
          <w:szCs w:val="44"/>
        </w:rPr>
        <w:tab/>
      </w:r>
    </w:p>
    <w:p w14:paraId="73F07DE0" w14:textId="50C9B516" w:rsidR="00D66C39" w:rsidRPr="0058270B" w:rsidRDefault="00894D79" w:rsidP="008F33AA">
      <w:pPr>
        <w:pStyle w:val="BasicParagraph"/>
        <w:ind w:left="720"/>
        <w:rPr>
          <w:rFonts w:ascii="Times New Roman" w:hAnsi="Times New Roman" w:cs="Times New Roman"/>
          <w:b/>
          <w:bCs/>
          <w:color w:val="D1B786"/>
          <w:spacing w:val="10"/>
          <w:sz w:val="48"/>
          <w:szCs w:val="48"/>
        </w:rPr>
      </w:pPr>
      <w:bookmarkStart w:id="0" w:name="_Hlk42849285"/>
      <w:r w:rsidRPr="0058270B">
        <w:rPr>
          <w:rFonts w:ascii="Times New Roman" w:hAnsi="Times New Roman" w:cs="Times New Roman"/>
          <w:b/>
          <w:bCs/>
          <w:color w:val="D1B786"/>
          <w:spacing w:val="10"/>
          <w:sz w:val="48"/>
          <w:szCs w:val="48"/>
        </w:rPr>
        <w:t xml:space="preserve">Route-specific Passage Proportions and Survival </w:t>
      </w:r>
      <w:r w:rsidR="00207877" w:rsidRPr="0058270B">
        <w:rPr>
          <w:rFonts w:ascii="Times New Roman" w:hAnsi="Times New Roman" w:cs="Times New Roman"/>
          <w:b/>
          <w:bCs/>
          <w:color w:val="D1B786"/>
          <w:spacing w:val="10"/>
          <w:sz w:val="48"/>
          <w:szCs w:val="48"/>
        </w:rPr>
        <w:t xml:space="preserve">Estimated by Juvenile Acoustic Tags </w:t>
      </w:r>
      <w:r w:rsidRPr="0058270B">
        <w:rPr>
          <w:rFonts w:ascii="Times New Roman" w:hAnsi="Times New Roman" w:cs="Times New Roman"/>
          <w:b/>
          <w:bCs/>
          <w:color w:val="D1B786"/>
          <w:spacing w:val="10"/>
          <w:sz w:val="48"/>
          <w:szCs w:val="48"/>
        </w:rPr>
        <w:t xml:space="preserve">at FCRPS </w:t>
      </w:r>
      <w:proofErr w:type="spellStart"/>
      <w:r w:rsidRPr="0058270B">
        <w:rPr>
          <w:rFonts w:ascii="Times New Roman" w:hAnsi="Times New Roman" w:cs="Times New Roman"/>
          <w:b/>
          <w:bCs/>
          <w:color w:val="D1B786"/>
          <w:spacing w:val="10"/>
          <w:sz w:val="48"/>
          <w:szCs w:val="48"/>
        </w:rPr>
        <w:t>Hydroprojects</w:t>
      </w:r>
      <w:proofErr w:type="spellEnd"/>
      <w:r w:rsidRPr="0058270B">
        <w:rPr>
          <w:rFonts w:ascii="Times New Roman" w:hAnsi="Times New Roman" w:cs="Times New Roman"/>
          <w:b/>
          <w:bCs/>
          <w:color w:val="D1B786"/>
          <w:spacing w:val="10"/>
          <w:sz w:val="48"/>
          <w:szCs w:val="48"/>
        </w:rPr>
        <w:t>, 2010–2018</w:t>
      </w:r>
    </w:p>
    <w:bookmarkEnd w:id="0"/>
    <w:p w14:paraId="7DBD6ABA" w14:textId="4DEAE56E" w:rsidR="00C71538" w:rsidRPr="0058270B" w:rsidRDefault="00C71538" w:rsidP="00C71538">
      <w:pPr>
        <w:pStyle w:val="BasicParagraph"/>
        <w:tabs>
          <w:tab w:val="left" w:pos="2696"/>
        </w:tabs>
        <w:spacing w:before="360" w:after="360" w:line="240" w:lineRule="auto"/>
        <w:ind w:left="720"/>
        <w:rPr>
          <w:rFonts w:ascii="Times New Roman" w:hAnsi="Times New Roman" w:cs="Times New Roman"/>
          <w:b/>
          <w:smallCaps/>
          <w:color w:val="D1B786"/>
          <w:spacing w:val="10"/>
          <w:sz w:val="40"/>
          <w:szCs w:val="40"/>
        </w:rPr>
      </w:pPr>
      <w:r w:rsidRPr="0058270B">
        <w:rPr>
          <w:rFonts w:ascii="Times New Roman" w:hAnsi="Times New Roman" w:cs="Times New Roman"/>
          <w:b/>
          <w:smallCaps/>
          <w:color w:val="D1B786"/>
          <w:spacing w:val="10"/>
          <w:sz w:val="40"/>
          <w:szCs w:val="40"/>
        </w:rPr>
        <w:t>volume xxxi</w:t>
      </w:r>
    </w:p>
    <w:p w14:paraId="311B41F0" w14:textId="77777777" w:rsidR="00C71538" w:rsidRPr="0058270B" w:rsidRDefault="00C71538" w:rsidP="00C71538">
      <w:pPr>
        <w:pStyle w:val="BasicParagraph"/>
        <w:ind w:left="720" w:firstLine="720"/>
        <w:rPr>
          <w:rFonts w:ascii="Times New Roman" w:hAnsi="Times New Roman" w:cs="Times New Roman"/>
          <w:b/>
          <w:bCs/>
          <w:color w:val="D1B786"/>
          <w:spacing w:val="10"/>
          <w:sz w:val="48"/>
          <w:szCs w:val="48"/>
        </w:rPr>
      </w:pPr>
    </w:p>
    <w:p w14:paraId="3C444ACA" w14:textId="589F30D9" w:rsidR="00D66C39" w:rsidRPr="0058270B" w:rsidRDefault="00787B77" w:rsidP="00C71538">
      <w:pPr>
        <w:pStyle w:val="BasicParagraph"/>
        <w:ind w:firstLine="720"/>
        <w:jc w:val="both"/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>1</w:t>
      </w:r>
      <w:r w:rsidR="00350C79"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>6</w:t>
      </w:r>
      <w:r w:rsidR="00A37381" w:rsidRPr="0058270B"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 xml:space="preserve"> </w:t>
      </w:r>
      <w:r w:rsidR="00954E09" w:rsidRPr="0058270B"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>June</w:t>
      </w:r>
      <w:r w:rsidR="001A2815" w:rsidRPr="0058270B">
        <w:rPr>
          <w:rFonts w:ascii="Times New Roman" w:hAnsi="Times New Roman" w:cs="Times New Roman"/>
          <w:color w:val="FFFFFF" w:themeColor="background1"/>
          <w:spacing w:val="-6"/>
          <w:sz w:val="32"/>
          <w:szCs w:val="32"/>
        </w:rPr>
        <w:t xml:space="preserve"> 2020</w:t>
      </w:r>
    </w:p>
    <w:p w14:paraId="22F5F157" w14:textId="77777777" w:rsidR="00D66C39" w:rsidRPr="0058270B" w:rsidRDefault="00D66C39" w:rsidP="00203C75">
      <w:pPr>
        <w:pStyle w:val="BasicParagraph"/>
        <w:ind w:left="720"/>
        <w:jc w:val="both"/>
        <w:rPr>
          <w:rFonts w:ascii="Times New Roman" w:hAnsi="Times New Roman" w:cs="Times New Roman"/>
          <w:color w:val="D1B786"/>
          <w:spacing w:val="10"/>
          <w:sz w:val="44"/>
          <w:szCs w:val="44"/>
        </w:rPr>
      </w:pPr>
      <w:r w:rsidRPr="0058270B">
        <w:rPr>
          <w:rFonts w:ascii="Times New Roman" w:hAnsi="Times New Roman" w:cs="Times New Roman"/>
          <w:color w:val="D1B786"/>
          <w:spacing w:val="10"/>
          <w:sz w:val="44"/>
          <w:szCs w:val="44"/>
        </w:rPr>
        <w:br/>
      </w:r>
    </w:p>
    <w:p w14:paraId="503854CC" w14:textId="77777777" w:rsidR="00D66C39" w:rsidRPr="0058270B" w:rsidRDefault="00D66C39" w:rsidP="00203C75">
      <w:pPr>
        <w:pStyle w:val="BasicParagraph"/>
        <w:jc w:val="both"/>
        <w:rPr>
          <w:rFonts w:ascii="Times New Roman" w:hAnsi="Times New Roman" w:cs="Times New Roman"/>
          <w:caps/>
          <w:color w:val="FFFFFF" w:themeColor="background1"/>
          <w:spacing w:val="8"/>
          <w:sz w:val="44"/>
          <w:szCs w:val="44"/>
        </w:rPr>
      </w:pPr>
    </w:p>
    <w:p w14:paraId="1C19E6CF" w14:textId="2A135205" w:rsidR="00D66C39" w:rsidRPr="0058270B" w:rsidRDefault="00D66C39" w:rsidP="00203C75">
      <w:pPr>
        <w:jc w:val="both"/>
      </w:pPr>
      <w:r w:rsidRPr="0058270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85EBB" wp14:editId="59CBC80D">
                <wp:simplePos x="0" y="0"/>
                <wp:positionH relativeFrom="column">
                  <wp:posOffset>342900</wp:posOffset>
                </wp:positionH>
                <wp:positionV relativeFrom="paragraph">
                  <wp:posOffset>586740</wp:posOffset>
                </wp:positionV>
                <wp:extent cx="5829300" cy="201168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33DE" w14:textId="77777777" w:rsidR="00795241" w:rsidRPr="00296770" w:rsidRDefault="00795241" w:rsidP="00D66C39">
                            <w:pPr>
                              <w:pStyle w:val="BasicParagraph"/>
                              <w:rPr>
                                <w:rFonts w:ascii="OpenSans" w:hAnsi="OpenSans" w:cs="OpenSans"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  <w:p w14:paraId="19A64DC4" w14:textId="2E9223C3" w:rsidR="00795241" w:rsidRPr="00722276" w:rsidRDefault="00795241" w:rsidP="00D66C39">
                            <w:pPr>
                              <w:pStyle w:val="BasicParagraph"/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John R. Skalski,</w:t>
                            </w: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 xml:space="preserve"> Richard L. Townsend,</w:t>
                            </w: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 xml:space="preserve"> Steve Whitlock,</w:t>
                            </w: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 xml:space="preserve"> Ryan Harnish,</w:t>
                            </w: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 xml:space="preserve"> Geoffrey A. M</w:t>
                            </w:r>
                            <w:r w:rsidRPr="008F33AA">
                              <w:rPr>
                                <w:rFonts w:ascii="OpenSans-Bold" w:hAnsi="OpenSans-Bold" w:cs="OpenSans-Bold"/>
                                <w:b/>
                                <w:bC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Michael</w:t>
                            </w:r>
                            <w:r w:rsidR="005F30D2"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, Gene R. Ploskey</w:t>
                            </w:r>
                            <w:r w:rsidR="005F30D2"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, Kenneth D. HaM</w:t>
                            </w:r>
                            <w:r w:rsidRPr="00722276"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-Bold" w:hAnsi="OpenSans-Bold" w:cs="OpenSans-Bold"/>
                                <w:b/>
                                <w:bCs/>
                                <w:caps/>
                                <w:color w:val="37236A"/>
                                <w:spacing w:val="-4"/>
                                <w:sz w:val="18"/>
                                <w:szCs w:val="18"/>
                              </w:rPr>
                              <w:t>, Mark A. Weiland</w:t>
                            </w:r>
                            <w:r w:rsidR="005F30D2"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</w:p>
                          <w:p w14:paraId="5E97D655" w14:textId="77777777" w:rsidR="00795241" w:rsidRDefault="00795241" w:rsidP="00D66C39">
                            <w:pPr>
                              <w:pStyle w:val="BasicParagraph"/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  <w:p w14:paraId="1C0213EC" w14:textId="02065E17" w:rsidR="00795241" w:rsidRPr="00296770" w:rsidRDefault="00795241" w:rsidP="00D66C39">
                            <w:pPr>
                              <w:pStyle w:val="BasicParagraph"/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1</w:t>
                            </w:r>
                            <w:r w:rsidRPr="00296770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>Columbia Basin Research, School of Aquatic and Fishery Sciences, University of Washington</w:t>
                            </w:r>
                          </w:p>
                          <w:p w14:paraId="16C315A9" w14:textId="4954385A" w:rsidR="00795241" w:rsidRDefault="00795241" w:rsidP="00D66C39">
                            <w:pPr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296770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>1325 Fourth Avenue, Suite 1515, Seattle, Washington</w:t>
                            </w:r>
                            <w:r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6770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>98101-2540</w:t>
                            </w:r>
                          </w:p>
                          <w:p w14:paraId="3F029DAE" w14:textId="4F781437" w:rsidR="00795241" w:rsidRDefault="00795241" w:rsidP="00D66C39">
                            <w:pPr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894D79"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OpenSans" w:hAnsi="OpenSans" w:cs="OpenSans"/>
                                <w:spacing w:val="-4"/>
                                <w:sz w:val="18"/>
                                <w:szCs w:val="18"/>
                              </w:rPr>
                              <w:t>Pacific Northwest National Laboratory</w:t>
                            </w:r>
                          </w:p>
                          <w:p w14:paraId="5522AE77" w14:textId="77777777" w:rsidR="00795241" w:rsidRPr="00296770" w:rsidRDefault="00795241" w:rsidP="00D66C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85EB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pt;margin-top:46.2pt;width:459pt;height:15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" filled="f" stroked="f">
                <v:textbox>
                  <w:txbxContent>
                    <w:p w14:paraId="270633DE" w14:textId="77777777" w:rsidR="00795241" w:rsidRPr="00296770" w:rsidRDefault="00795241" w:rsidP="00D66C39">
                      <w:pPr>
                        <w:pStyle w:val="BasicParagraph"/>
                        <w:rPr>
                          <w:rFonts w:ascii="OpenSans" w:hAnsi="OpenSans" w:cs="OpenSans"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</w:pPr>
                    </w:p>
                    <w:p w14:paraId="19A64DC4" w14:textId="2E9223C3" w:rsidR="00795241" w:rsidRPr="00722276" w:rsidRDefault="00795241" w:rsidP="00D66C39">
                      <w:pPr>
                        <w:pStyle w:val="BasicParagraph"/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John R. Skalski,</w:t>
                      </w: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1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 xml:space="preserve"> Richard L. Townsend,</w:t>
                      </w: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1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 xml:space="preserve"> Steve Whitlock,</w:t>
                      </w: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1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 xml:space="preserve"> Ryan Harnish,</w:t>
                      </w: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 xml:space="preserve"> Geoffrey A. M</w:t>
                      </w:r>
                      <w:r w:rsidRPr="008F33AA">
                        <w:rPr>
                          <w:rFonts w:ascii="OpenSans-Bold" w:hAnsi="OpenSans-Bold" w:cs="OpenSans-Bold"/>
                          <w:b/>
                          <w:bCs/>
                          <w:color w:val="37236A"/>
                          <w:spacing w:val="-4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Michael</w:t>
                      </w:r>
                      <w:r w:rsidR="005F30D2"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, Gene R. Ploskey</w:t>
                      </w:r>
                      <w:r w:rsidR="005F30D2"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, Kenneth D. HaM</w:t>
                      </w:r>
                      <w:r w:rsidRPr="00722276"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-Bold" w:hAnsi="OpenSans-Bold" w:cs="OpenSans-Bold"/>
                          <w:b/>
                          <w:bCs/>
                          <w:caps/>
                          <w:color w:val="37236A"/>
                          <w:spacing w:val="-4"/>
                          <w:sz w:val="18"/>
                          <w:szCs w:val="18"/>
                        </w:rPr>
                        <w:t>, Mark A. Weiland</w:t>
                      </w:r>
                      <w:r w:rsidR="005F30D2"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</w:p>
                    <w:p w14:paraId="5E97D655" w14:textId="77777777" w:rsidR="00795241" w:rsidRDefault="00795241" w:rsidP="00D66C39">
                      <w:pPr>
                        <w:pStyle w:val="BasicParagraph"/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</w:p>
                    <w:p w14:paraId="1C0213EC" w14:textId="02065E17" w:rsidR="00795241" w:rsidRPr="00296770" w:rsidRDefault="00795241" w:rsidP="00D66C39">
                      <w:pPr>
                        <w:pStyle w:val="BasicParagraph"/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1</w:t>
                      </w:r>
                      <w:r w:rsidRPr="00296770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>Columbia Basin Research, School of Aquatic and Fishery Sciences, University of Washington</w:t>
                      </w:r>
                    </w:p>
                    <w:p w14:paraId="16C315A9" w14:textId="4954385A" w:rsidR="00795241" w:rsidRDefault="00795241" w:rsidP="00D66C39">
                      <w:pPr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  <w:r w:rsidRPr="00296770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>1325 Fourth Avenue, Suite 1515, Seattle, Washington</w:t>
                      </w:r>
                      <w:r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296770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>98101-2540</w:t>
                      </w:r>
                    </w:p>
                    <w:p w14:paraId="3F029DAE" w14:textId="4F781437" w:rsidR="00795241" w:rsidRDefault="00795241" w:rsidP="00D66C39">
                      <w:pPr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</w:pPr>
                      <w:r w:rsidRPr="00894D79"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OpenSans" w:hAnsi="OpenSans" w:cs="OpenSans"/>
                          <w:spacing w:val="-4"/>
                          <w:sz w:val="18"/>
                          <w:szCs w:val="18"/>
                        </w:rPr>
                        <w:t>Pacific Northwest National Laboratory</w:t>
                      </w:r>
                    </w:p>
                    <w:p w14:paraId="5522AE77" w14:textId="77777777" w:rsidR="00795241" w:rsidRPr="00296770" w:rsidRDefault="00795241" w:rsidP="00D66C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6CDB3" w14:textId="1CABF611" w:rsidR="00D66C39" w:rsidRPr="0058270B" w:rsidRDefault="00D66C39" w:rsidP="00203C75">
      <w:pPr>
        <w:pStyle w:val="NoSpacing"/>
        <w:jc w:val="both"/>
        <w:rPr>
          <w:rFonts w:eastAsia="Times New Roman"/>
        </w:rPr>
        <w:sectPr w:rsidR="00D66C39" w:rsidRPr="0058270B" w:rsidSect="00D66C39">
          <w:headerReference w:type="even" r:id="rId12"/>
          <w:headerReference w:type="default" r:id="rId13"/>
          <w:footerReference w:type="even" r:id="rId14"/>
          <w:headerReference w:type="first" r:id="rId15"/>
          <w:pgSz w:w="12240" w:h="15840" w:code="1"/>
          <w:pgMar w:top="720" w:right="720" w:bottom="720" w:left="720" w:header="720" w:footer="720" w:gutter="0"/>
          <w:pgNumType w:fmt="lowerRoman" w:start="1"/>
          <w:cols w:space="720"/>
          <w:titlePg/>
          <w:docGrid w:linePitch="360"/>
        </w:sectPr>
      </w:pPr>
    </w:p>
    <w:p w14:paraId="5566726E" w14:textId="7B7762B6" w:rsidR="00C71538" w:rsidRPr="0058270B" w:rsidRDefault="00C71538" w:rsidP="00C71538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1" w:name="_Toc29391261"/>
      <w:bookmarkStart w:id="2" w:name="_Toc42849489"/>
      <w:r w:rsidRPr="0058270B">
        <w:rPr>
          <w:rFonts w:ascii="Times New Roman" w:hAnsi="Times New Roman" w:cs="Times New Roman"/>
        </w:rPr>
        <w:lastRenderedPageBreak/>
        <w:t>Preface</w:t>
      </w:r>
      <w:bookmarkEnd w:id="2"/>
    </w:p>
    <w:p w14:paraId="67087476" w14:textId="31BCDBAD" w:rsidR="00F20D9B" w:rsidRPr="006D46C1" w:rsidRDefault="006247A3" w:rsidP="00F20D9B">
      <w:pPr>
        <w:jc w:val="both"/>
      </w:pPr>
      <w:r w:rsidRPr="0058270B">
        <w:t xml:space="preserve">Project 1991-051-00 was initiated in response to the Endangered Species Act and the </w:t>
      </w:r>
      <w:proofErr w:type="spellStart"/>
      <w:proofErr w:type="gramStart"/>
      <w:r w:rsidRPr="0058270B">
        <w:t>subsequen</w:t>
      </w:r>
      <w:proofErr w:type="spellEnd"/>
      <w:proofErr w:type="gramEnd"/>
    </w:p>
    <w:p w14:paraId="7F1CE36F" w14:textId="7010A9B5" w:rsidR="006247A3" w:rsidRPr="006D46C1" w:rsidRDefault="006247A3" w:rsidP="006D46C1">
      <w:pPr>
        <w:pStyle w:val="BodyText"/>
        <w:rPr>
          <w:ins w:id="3" w:author="Author"/>
        </w:rPr>
      </w:pPr>
      <w:r w:rsidRPr="006D46C1">
        <w:t xml:space="preserve">. Using the acoustic-tag data from the U.S. Army Corps of Engineers survival compliance studies under the 2008 </w:t>
      </w:r>
      <w:r w:rsidR="00065791" w:rsidRPr="006D46C1">
        <w:t xml:space="preserve">Biological Opinion </w:t>
      </w:r>
      <w:r w:rsidRPr="006D46C1">
        <w:t xml:space="preserve">conducted 2010–2018, information on juvenile salmonid passage through seven of the eight </w:t>
      </w:r>
      <w:r w:rsidR="00065791" w:rsidRPr="006D46C1">
        <w:t xml:space="preserve">Federal Columbia River Power System (FCRPS) </w:t>
      </w:r>
      <w:r w:rsidRPr="006D46C1">
        <w:t xml:space="preserve">dams was analyzed and compiled. Passage performance was compared between </w:t>
      </w:r>
      <w:proofErr w:type="spellStart"/>
      <w:r w:rsidRPr="006D46C1">
        <w:t>subyearling</w:t>
      </w:r>
      <w:proofErr w:type="spellEnd"/>
      <w:r w:rsidRPr="006D46C1">
        <w:t xml:space="preserve"> and yearling Chinook salmon and steelhead and between projects. The purpose of the analysis was to better understand juvenile salmonid passage at the dams and to provide a baseline of performance that can be compared to smolt passage during the years of court</w:t>
      </w:r>
      <w:r w:rsidR="00792AC3" w:rsidRPr="006D46C1">
        <w:t>-ordered spill studies.</w:t>
      </w:r>
    </w:p>
    <w:p w14:paraId="063B19DE" w14:textId="245BFF7D" w:rsidR="002A7C31" w:rsidRDefault="002A7C31" w:rsidP="006247A3">
      <w:pPr>
        <w:jc w:val="both"/>
        <w:rPr>
          <w:ins w:id="4" w:author="Author"/>
        </w:rPr>
      </w:pPr>
    </w:p>
    <w:p w14:paraId="3D244418" w14:textId="77777777" w:rsidR="002A7C31" w:rsidRPr="002A7C31" w:rsidRDefault="002A7C31" w:rsidP="002A7C31">
      <w:pPr>
        <w:pStyle w:val="SourceCode"/>
        <w:rPr>
          <w:rFonts w:ascii="Lucida Console" w:hAnsi="Lucida Console"/>
          <w:color w:val="17365D" w:themeColor="text2" w:themeShade="BF"/>
          <w:sz w:val="20"/>
          <w:szCs w:val="20"/>
        </w:rPr>
      </w:pPr>
      <w:proofErr w:type="spellStart"/>
      <w:proofErr w:type="gramStart"/>
      <w:r w:rsidRPr="002A7C31">
        <w:rPr>
          <w:rStyle w:val="NormalTok"/>
        </w:rPr>
        <w:t>devtools</w:t>
      </w:r>
      <w:proofErr w:type="spellEnd"/>
      <w:r w:rsidRPr="002A7C31">
        <w:rPr>
          <w:rStyle w:val="OperatorTok"/>
        </w:rPr>
        <w:t>::</w:t>
      </w:r>
      <w:proofErr w:type="spellStart"/>
      <w:proofErr w:type="gramEnd"/>
      <w:r w:rsidRPr="002A7C31">
        <w:rPr>
          <w:rStyle w:val="KeywordTok"/>
        </w:rPr>
        <w:t>install_github</w:t>
      </w:r>
      <w:proofErr w:type="spellEnd"/>
      <w:r w:rsidRPr="002A7C31">
        <w:rPr>
          <w:rStyle w:val="NormalTok"/>
        </w:rPr>
        <w:t>(</w:t>
      </w:r>
      <w:r w:rsidRPr="002A7C31">
        <w:rPr>
          <w:rStyle w:val="StringTok"/>
        </w:rPr>
        <w:t>"</w:t>
      </w:r>
      <w:proofErr w:type="spellStart"/>
      <w:r w:rsidRPr="002A7C31">
        <w:rPr>
          <w:rStyle w:val="StringTok"/>
        </w:rPr>
        <w:t>swhitCBR</w:t>
      </w:r>
      <w:proofErr w:type="spellEnd"/>
      <w:r w:rsidRPr="002A7C31">
        <w:rPr>
          <w:rStyle w:val="StringTok"/>
        </w:rPr>
        <w:t>/</w:t>
      </w:r>
      <w:proofErr w:type="spellStart"/>
      <w:r w:rsidRPr="002A7C31">
        <w:rPr>
          <w:rStyle w:val="StringTok"/>
        </w:rPr>
        <w:t>failCompare</w:t>
      </w:r>
      <w:proofErr w:type="spellEnd"/>
      <w:r w:rsidRPr="002A7C31">
        <w:rPr>
          <w:rStyle w:val="StringTok"/>
        </w:rPr>
        <w:t>"</w:t>
      </w:r>
      <w:r w:rsidRPr="002A7C31">
        <w:rPr>
          <w:rStyle w:val="NormalTok"/>
        </w:rPr>
        <w:t>)</w:t>
      </w:r>
    </w:p>
    <w:p w14:paraId="335525B2" w14:textId="77777777" w:rsidR="002A7C31" w:rsidRPr="002A7C31" w:rsidRDefault="002A7C31" w:rsidP="002A7C31">
      <w:pPr>
        <w:pStyle w:val="SourceCode"/>
        <w:rPr>
          <w:rStyle w:val="CommentTok"/>
        </w:rPr>
      </w:pPr>
      <w:r w:rsidRPr="002A7C31">
        <w:rPr>
          <w:rStyle w:val="KeywordTok"/>
        </w:rPr>
        <w:t>data</w:t>
      </w:r>
      <w:r w:rsidRPr="002A7C31">
        <w:rPr>
          <w:rStyle w:val="NormalTok"/>
        </w:rPr>
        <w:t>(sockeye)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proofErr w:type="spellStart"/>
      <w:r w:rsidRPr="002A7C31">
        <w:rPr>
          <w:rStyle w:val="NormalTok"/>
        </w:rPr>
        <w:t>taglife</w:t>
      </w:r>
      <w:proofErr w:type="spellEnd"/>
      <w:r w:rsidRPr="002A7C31">
        <w:rPr>
          <w:rStyle w:val="NormalTok"/>
        </w:rPr>
        <w:t>=</w:t>
      </w:r>
      <w:proofErr w:type="spellStart"/>
      <w:r w:rsidRPr="002A7C31">
        <w:rPr>
          <w:rStyle w:val="NormalTok"/>
        </w:rPr>
        <w:t>sockeye</w:t>
      </w:r>
      <w:r w:rsidRPr="002A7C31">
        <w:rPr>
          <w:rStyle w:val="OperatorTok"/>
        </w:rPr>
        <w:t>$</w:t>
      </w:r>
      <w:r w:rsidRPr="002A7C31">
        <w:rPr>
          <w:rStyle w:val="NormalTok"/>
        </w:rPr>
        <w:t>days</w:t>
      </w:r>
      <w:proofErr w:type="spellEnd"/>
      <w:r w:rsidRPr="002A7C31">
        <w:rPr>
          <w:rStyle w:val="NormalTok"/>
        </w:rPr>
        <w:t xml:space="preserve">   </w:t>
      </w:r>
      <w:r w:rsidRPr="002A7C31">
        <w:rPr>
          <w:rStyle w:val="CommentTok"/>
        </w:rPr>
        <w:t># vector of tag failure times</w:t>
      </w:r>
    </w:p>
    <w:p w14:paraId="6493FF12" w14:textId="3C3630A0" w:rsidR="002A7C31" w:rsidRDefault="002A7C31" w:rsidP="002A7C31">
      <w:pPr>
        <w:pStyle w:val="SourceCode"/>
        <w:rPr>
          <w:rStyle w:val="StringTok"/>
        </w:rPr>
      </w:pP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proofErr w:type="spellStart"/>
      <w:r w:rsidRPr="002A7C31">
        <w:rPr>
          <w:rStyle w:val="NormalTok"/>
        </w:rPr>
        <w:t>weibull</w:t>
      </w:r>
      <w:proofErr w:type="spellEnd"/>
      <w:r w:rsidRPr="002A7C31">
        <w:rPr>
          <w:rStyle w:val="NormalTok"/>
        </w:rPr>
        <w:t xml:space="preserve"> failure model object 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Err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Style w:val="NormalTok"/>
        </w:rPr>
        <w:t>Parameter estimates</w:t>
      </w:r>
      <w:r w:rsidRPr="002A7C31">
        <w:rPr>
          <w:rStyle w:val="OperatorTok"/>
        </w:rPr>
        <w:t>: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ErrorTok"/>
        </w:rPr>
        <w:t>&gt;</w:t>
      </w:r>
      <w:r w:rsidRPr="002A7C31">
        <w:rPr>
          <w:rStyle w:val="StringTok"/>
        </w:rPr>
        <w:t xml:space="preserve">            </w:t>
      </w:r>
      <w:proofErr w:type="spellStart"/>
      <w:r w:rsidRPr="002A7C31">
        <w:rPr>
          <w:rStyle w:val="NormalTok"/>
        </w:rPr>
        <w:t>est</w:t>
      </w:r>
      <w:proofErr w:type="spellEnd"/>
      <w:r w:rsidRPr="002A7C31">
        <w:rPr>
          <w:rStyle w:val="NormalTok"/>
        </w:rPr>
        <w:t xml:space="preserve">        se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Style w:val="NormalTok"/>
        </w:rPr>
        <w:t xml:space="preserve">shape </w:t>
      </w:r>
      <w:r w:rsidRPr="002A7C31">
        <w:rPr>
          <w:rStyle w:val="FloatTok"/>
        </w:rPr>
        <w:t>11.76181</w:t>
      </w:r>
      <w:r w:rsidRPr="002A7C31">
        <w:rPr>
          <w:rStyle w:val="NormalTok"/>
        </w:rPr>
        <w:t xml:space="preserve"> </w:t>
      </w:r>
      <w:r w:rsidRPr="002A7C31">
        <w:rPr>
          <w:rStyle w:val="FloatTok"/>
        </w:rPr>
        <w:t>1.3428043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Style w:val="NormalTok"/>
        </w:rPr>
        <w:t xml:space="preserve">scale </w:t>
      </w:r>
      <w:r w:rsidRPr="002A7C31">
        <w:rPr>
          <w:rStyle w:val="FloatTok"/>
        </w:rPr>
        <w:t>16.33821</w:t>
      </w:r>
      <w:r w:rsidRPr="002A7C31">
        <w:rPr>
          <w:rStyle w:val="NormalTok"/>
        </w:rPr>
        <w:t xml:space="preserve"> </w:t>
      </w:r>
      <w:r w:rsidRPr="002A7C31">
        <w:rPr>
          <w:rStyle w:val="FloatTok"/>
        </w:rPr>
        <w:t>0.2035392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 w:rsidRPr="002A7C31">
        <w:rPr>
          <w:rStyle w:val="OperatorTok"/>
        </w:rPr>
        <w:t>&gt;</w:t>
      </w:r>
      <w:r w:rsidRPr="002A7C31">
        <w:rPr>
          <w:rStyle w:val="StringTok"/>
        </w:rPr>
        <w:t xml:space="preserve"> </w:t>
      </w:r>
      <w:r w:rsidRPr="002A7C31">
        <w:rPr>
          <w:rFonts w:ascii="Lucida Console" w:hAnsi="Lucida Console"/>
          <w:color w:val="17365D" w:themeColor="text2" w:themeShade="BF"/>
          <w:sz w:val="20"/>
          <w:szCs w:val="20"/>
        </w:rP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 w:rsidRPr="002A7C31">
        <w:rPr>
          <w:rStyle w:val="ErrorTok"/>
        </w:rPr>
        <w:t>*</w:t>
      </w:r>
      <w:r>
        <w:rPr>
          <w:rStyle w:val="NormalTok"/>
        </w:rPr>
        <w:t xml:space="preserve">This object can be used to adjust survival estimates using the </w:t>
      </w:r>
      <w:r>
        <w:rPr>
          <w:rStyle w:val="StringTok"/>
        </w:rPr>
        <w:t>'</w:t>
      </w:r>
      <w:proofErr w:type="gramStart"/>
      <w:r>
        <w:rPr>
          <w:rStyle w:val="StringTok"/>
        </w:rPr>
        <w:t>ATLAS</w:t>
      </w:r>
      <w:proofErr w:type="gramEnd"/>
      <w:r>
        <w:rPr>
          <w:rStyle w:val="StringTok"/>
        </w:rPr>
        <w:t>'</w:t>
      </w:r>
    </w:p>
    <w:p w14:paraId="50FE705A" w14:textId="77777777" w:rsidR="00D72B4F" w:rsidRDefault="00D72B4F" w:rsidP="00D72B4F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weib_mod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fc_fit</w:t>
      </w:r>
      <w:proofErr w:type="spellEnd"/>
      <w:r>
        <w:rPr>
          <w:rStyle w:val="NormalTok"/>
        </w:rPr>
        <w:t>(</w:t>
      </w:r>
      <w:r w:rsidRPr="0065746F">
        <w:rPr>
          <w:rStyle w:val="DataTypeTok"/>
        </w:rPr>
        <w:t>time</w:t>
      </w:r>
      <w:r>
        <w:rPr>
          <w:rStyle w:val="DataTypeTok"/>
        </w:rPr>
        <w:t>=</w:t>
      </w:r>
      <w:proofErr w:type="spellStart"/>
      <w:proofErr w:type="gramStart"/>
      <w:r>
        <w:rPr>
          <w:rStyle w:val="NormalTok"/>
        </w:rPr>
        <w:t>taglife,</w:t>
      </w:r>
      <w:r w:rsidRPr="00D72B4F">
        <w:rPr>
          <w:rStyle w:val="StringTok"/>
        </w:rPr>
        <w:t>model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weibull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C2906D5" w14:textId="77777777" w:rsidR="00D72B4F" w:rsidRDefault="00D72B4F" w:rsidP="00D72B4F">
      <w:pPr>
        <w:pStyle w:val="SourceCode"/>
      </w:pPr>
      <w:proofErr w:type="gramStart"/>
      <w:r>
        <w:rPr>
          <w:rStyle w:val="NormalTok"/>
        </w:rPr>
        <w:t>,</w:t>
      </w:r>
      <w:proofErr w:type="spellStart"/>
      <w:r w:rsidRPr="00D72B4F">
        <w:rPr>
          <w:rStyle w:val="StringTok"/>
        </w:rPr>
        <w:t>xlab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"Days"</w:t>
      </w:r>
      <w:r>
        <w:rPr>
          <w:rStyle w:val="NormalTok"/>
        </w:rPr>
        <w:t>)</w:t>
      </w:r>
    </w:p>
    <w:p w14:paraId="05F441A5" w14:textId="77777777" w:rsidR="00D72B4F" w:rsidRDefault="00D72B4F" w:rsidP="002A7C31">
      <w:pPr>
        <w:pStyle w:val="SourceCode"/>
      </w:pPr>
    </w:p>
    <w:p w14:paraId="78652DD5" w14:textId="77777777" w:rsidR="002A7C31" w:rsidRPr="0058270B" w:rsidRDefault="002A7C31" w:rsidP="006247A3">
      <w:pPr>
        <w:jc w:val="both"/>
      </w:pPr>
    </w:p>
    <w:bookmarkEnd w:id="1"/>
    <w:p w14:paraId="1A0CCB02" w14:textId="0FD76299" w:rsidR="00466B08" w:rsidRPr="0058270B" w:rsidRDefault="00466B08" w:rsidP="00F20D9B"/>
    <w:p w14:paraId="13E38537" w14:textId="7CD8F4E7" w:rsidR="00D66C39" w:rsidRPr="0058270B" w:rsidRDefault="00D66C39" w:rsidP="00203C75">
      <w:pPr>
        <w:pStyle w:val="Header"/>
        <w:jc w:val="both"/>
      </w:pPr>
    </w:p>
    <w:sectPr w:rsidR="00D66C39" w:rsidRPr="0058270B" w:rsidSect="00F20D9B">
      <w:headerReference w:type="first" r:id="rId16"/>
      <w:footerReference w:type="first" r:id="rId17"/>
      <w:type w:val="oddPage"/>
      <w:pgSz w:w="12240" w:h="15840"/>
      <w:pgMar w:top="1440" w:right="1800" w:bottom="1440" w:left="1800" w:header="720" w:footer="720" w:gutter="0"/>
      <w:lnNumType w:countBy="1" w:restart="continuous"/>
      <w:pgNumType w:fmt="lowerRoman"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509A" w14:textId="77777777" w:rsidR="0063584B" w:rsidRDefault="0063584B" w:rsidP="00E62013">
      <w:pPr>
        <w:spacing w:line="240" w:lineRule="auto"/>
      </w:pPr>
      <w:r>
        <w:separator/>
      </w:r>
    </w:p>
  </w:endnote>
  <w:endnote w:type="continuationSeparator" w:id="0">
    <w:p w14:paraId="0F52AB06" w14:textId="77777777" w:rsidR="0063584B" w:rsidRDefault="0063584B" w:rsidP="00E62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an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A89C" w14:textId="08AF4637" w:rsidR="00795241" w:rsidRDefault="00795241">
    <w:pPr>
      <w:pStyle w:val="Footer"/>
    </w:pPr>
    <w:r w:rsidRPr="00D447B2"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6756ED9C" wp14:editId="0024277E">
          <wp:simplePos x="0" y="0"/>
          <wp:positionH relativeFrom="column">
            <wp:posOffset>-699770</wp:posOffset>
          </wp:positionH>
          <wp:positionV relativeFrom="paragraph">
            <wp:posOffset>698500</wp:posOffset>
          </wp:positionV>
          <wp:extent cx="7772400" cy="100584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 cov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F14C" w14:textId="748BDD45" w:rsidR="00795241" w:rsidRDefault="00795241" w:rsidP="00DC727C">
    <w:pPr>
      <w:pStyle w:val="Header"/>
    </w:pPr>
  </w:p>
  <w:p w14:paraId="6C2517B3" w14:textId="5427EE3D" w:rsidR="00795241" w:rsidRDefault="00795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3B7B" w14:textId="77777777" w:rsidR="0063584B" w:rsidRDefault="0063584B" w:rsidP="00E62013">
      <w:pPr>
        <w:spacing w:line="240" w:lineRule="auto"/>
      </w:pPr>
      <w:r>
        <w:separator/>
      </w:r>
    </w:p>
  </w:footnote>
  <w:footnote w:type="continuationSeparator" w:id="0">
    <w:p w14:paraId="03B90828" w14:textId="77777777" w:rsidR="0063584B" w:rsidRDefault="0063584B" w:rsidP="00E62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37717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448C92" w14:textId="5A1DD6A0" w:rsidR="00795241" w:rsidRDefault="0079524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F2E0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E398F3" w14:textId="77777777" w:rsidR="00795241" w:rsidRDefault="007952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737012327"/>
      <w:docPartObj>
        <w:docPartGallery w:val="Page Numbers (Top of Page)"/>
        <w:docPartUnique/>
      </w:docPartObj>
    </w:sdtPr>
    <w:sdtEndPr>
      <w:rPr>
        <w:b/>
        <w:bCs/>
        <w:noProof/>
        <w:color w:val="000000" w:themeColor="text1"/>
        <w:spacing w:val="0"/>
      </w:rPr>
    </w:sdtEndPr>
    <w:sdtContent>
      <w:p w14:paraId="084DF4A0" w14:textId="7C4B6E49" w:rsidR="00795241" w:rsidRDefault="0079524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F2E0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14:paraId="4BA11C78" w14:textId="77777777" w:rsidR="00795241" w:rsidRDefault="007952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804358631"/>
      <w:docPartObj>
        <w:docPartGallery w:val="Page Numbers (Top of Page)"/>
        <w:docPartUnique/>
      </w:docPartObj>
    </w:sdtPr>
    <w:sdtEndPr>
      <w:rPr>
        <w:b/>
        <w:bCs/>
        <w:noProof/>
        <w:color w:val="000000" w:themeColor="text1"/>
        <w:spacing w:val="0"/>
      </w:rPr>
    </w:sdtEndPr>
    <w:sdtContent>
      <w:p w14:paraId="5C6B54CD" w14:textId="77777777" w:rsidR="00795241" w:rsidRDefault="00795241" w:rsidP="000D7BC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45</w:t>
        </w:r>
        <w:r>
          <w:rPr>
            <w:b/>
            <w:bCs/>
            <w:noProof/>
          </w:rPr>
          <w:fldChar w:fldCharType="end"/>
        </w:r>
      </w:p>
    </w:sdtContent>
  </w:sdt>
  <w:p w14:paraId="3C08F894" w14:textId="77777777" w:rsidR="00795241" w:rsidRDefault="007952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A6C73" w14:textId="3B78CA6D" w:rsidR="00795241" w:rsidRPr="008F2747" w:rsidRDefault="00795241" w:rsidP="008F274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7692C653" wp14:editId="0D51E715">
          <wp:simplePos x="0" y="0"/>
          <wp:positionH relativeFrom="column">
            <wp:posOffset>-1220139</wp:posOffset>
          </wp:positionH>
          <wp:positionV relativeFrom="paragraph">
            <wp:posOffset>-455295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 cov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529"/>
    <w:multiLevelType w:val="hybridMultilevel"/>
    <w:tmpl w:val="EDE06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8D"/>
    <w:multiLevelType w:val="hybridMultilevel"/>
    <w:tmpl w:val="A2702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71D3"/>
    <w:multiLevelType w:val="hybridMultilevel"/>
    <w:tmpl w:val="1E947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55745"/>
    <w:multiLevelType w:val="hybridMultilevel"/>
    <w:tmpl w:val="60BEF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0716"/>
    <w:multiLevelType w:val="hybridMultilevel"/>
    <w:tmpl w:val="6D9C7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62219"/>
    <w:multiLevelType w:val="hybridMultilevel"/>
    <w:tmpl w:val="4394FDC4"/>
    <w:lvl w:ilvl="0" w:tplc="4FEA3546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570247E"/>
    <w:multiLevelType w:val="hybridMultilevel"/>
    <w:tmpl w:val="40380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9B0EF6"/>
    <w:multiLevelType w:val="hybridMultilevel"/>
    <w:tmpl w:val="C0761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F7C30"/>
    <w:multiLevelType w:val="hybridMultilevel"/>
    <w:tmpl w:val="48E86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113A3"/>
    <w:multiLevelType w:val="hybridMultilevel"/>
    <w:tmpl w:val="66C65670"/>
    <w:lvl w:ilvl="0" w:tplc="CD745E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C3E8D"/>
    <w:multiLevelType w:val="hybridMultilevel"/>
    <w:tmpl w:val="B1929FE6"/>
    <w:lvl w:ilvl="0" w:tplc="F440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E02A3E"/>
    <w:multiLevelType w:val="hybridMultilevel"/>
    <w:tmpl w:val="53A2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65E5"/>
    <w:multiLevelType w:val="hybridMultilevel"/>
    <w:tmpl w:val="A5A89396"/>
    <w:lvl w:ilvl="0" w:tplc="44A85A7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DFB2024"/>
    <w:multiLevelType w:val="hybridMultilevel"/>
    <w:tmpl w:val="A2702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6399E"/>
    <w:multiLevelType w:val="hybridMultilevel"/>
    <w:tmpl w:val="C578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0242B"/>
    <w:multiLevelType w:val="hybridMultilevel"/>
    <w:tmpl w:val="AFBC6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40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B59684F"/>
    <w:multiLevelType w:val="hybridMultilevel"/>
    <w:tmpl w:val="3E7C6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982"/>
    <w:multiLevelType w:val="hybridMultilevel"/>
    <w:tmpl w:val="031CAB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10493"/>
    <w:multiLevelType w:val="hybridMultilevel"/>
    <w:tmpl w:val="EDE06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A3783"/>
    <w:multiLevelType w:val="hybridMultilevel"/>
    <w:tmpl w:val="A5A89396"/>
    <w:lvl w:ilvl="0" w:tplc="44A85A7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1D73EB4"/>
    <w:multiLevelType w:val="hybridMultilevel"/>
    <w:tmpl w:val="21BC70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0A686E"/>
    <w:multiLevelType w:val="hybridMultilevel"/>
    <w:tmpl w:val="3598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11D79"/>
    <w:multiLevelType w:val="hybridMultilevel"/>
    <w:tmpl w:val="A2702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F5993"/>
    <w:multiLevelType w:val="hybridMultilevel"/>
    <w:tmpl w:val="3E7C6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82049"/>
    <w:multiLevelType w:val="hybridMultilevel"/>
    <w:tmpl w:val="E20CA7A6"/>
    <w:lvl w:ilvl="0" w:tplc="10A61FC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15319"/>
    <w:multiLevelType w:val="hybridMultilevel"/>
    <w:tmpl w:val="21BC7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12A19"/>
    <w:multiLevelType w:val="hybridMultilevel"/>
    <w:tmpl w:val="AFBC6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F3AA4"/>
    <w:multiLevelType w:val="hybridMultilevel"/>
    <w:tmpl w:val="31E23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0044A"/>
    <w:multiLevelType w:val="hybridMultilevel"/>
    <w:tmpl w:val="E30CD53E"/>
    <w:lvl w:ilvl="0" w:tplc="77765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5"/>
  </w:num>
  <w:num w:numId="3">
    <w:abstractNumId w:val="23"/>
  </w:num>
  <w:num w:numId="4">
    <w:abstractNumId w:val="13"/>
  </w:num>
  <w:num w:numId="5">
    <w:abstractNumId w:val="10"/>
  </w:num>
  <w:num w:numId="6">
    <w:abstractNumId w:val="29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2"/>
  </w:num>
  <w:num w:numId="11">
    <w:abstractNumId w:val="20"/>
  </w:num>
  <w:num w:numId="12">
    <w:abstractNumId w:val="6"/>
  </w:num>
  <w:num w:numId="13">
    <w:abstractNumId w:val="9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0"/>
  </w:num>
  <w:num w:numId="22">
    <w:abstractNumId w:val="17"/>
  </w:num>
  <w:num w:numId="23">
    <w:abstractNumId w:val="27"/>
  </w:num>
  <w:num w:numId="24">
    <w:abstractNumId w:val="15"/>
  </w:num>
  <w:num w:numId="25">
    <w:abstractNumId w:val="3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11"/>
  </w:num>
  <w:num w:numId="31">
    <w:abstractNumId w:val="25"/>
  </w:num>
  <w:num w:numId="32">
    <w:abstractNumId w:val="1"/>
  </w:num>
  <w:num w:numId="33">
    <w:abstractNumId w:val="28"/>
  </w:num>
  <w:num w:numId="34">
    <w:abstractNumId w:val="2"/>
  </w:num>
  <w:num w:numId="3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Fisheries Mgmt&lt;/Style&gt;&lt;LeftDelim&gt;{&lt;/LeftDelim&gt;&lt;RightDelim&gt;}&lt;/RightDelim&gt;&lt;FontName&gt;Cambria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ws2xw9z50seadezvriv5saexsxxae0f0e99&quot;&gt;JRS-Converted&lt;record-ids&gt;&lt;item&gt;32&lt;/item&gt;&lt;/record-ids&gt;&lt;/item&gt;&lt;/Libraries&gt;"/>
  </w:docVars>
  <w:rsids>
    <w:rsidRoot w:val="00E62013"/>
    <w:rsid w:val="00003555"/>
    <w:rsid w:val="000043D5"/>
    <w:rsid w:val="00010355"/>
    <w:rsid w:val="00010D27"/>
    <w:rsid w:val="00011D06"/>
    <w:rsid w:val="00012E2B"/>
    <w:rsid w:val="000140B8"/>
    <w:rsid w:val="0001589D"/>
    <w:rsid w:val="00020CDA"/>
    <w:rsid w:val="00025DEA"/>
    <w:rsid w:val="000274B8"/>
    <w:rsid w:val="000315B3"/>
    <w:rsid w:val="00032F77"/>
    <w:rsid w:val="0003492A"/>
    <w:rsid w:val="00034CA8"/>
    <w:rsid w:val="00034E9F"/>
    <w:rsid w:val="00036B8D"/>
    <w:rsid w:val="00040C91"/>
    <w:rsid w:val="00042FF9"/>
    <w:rsid w:val="00050347"/>
    <w:rsid w:val="00052E34"/>
    <w:rsid w:val="00053880"/>
    <w:rsid w:val="0005516D"/>
    <w:rsid w:val="00062FF0"/>
    <w:rsid w:val="00065791"/>
    <w:rsid w:val="00065DF0"/>
    <w:rsid w:val="00070574"/>
    <w:rsid w:val="00071E7D"/>
    <w:rsid w:val="000736DE"/>
    <w:rsid w:val="000743CF"/>
    <w:rsid w:val="00075A35"/>
    <w:rsid w:val="00080825"/>
    <w:rsid w:val="00081463"/>
    <w:rsid w:val="00083C92"/>
    <w:rsid w:val="0008420B"/>
    <w:rsid w:val="00090EEB"/>
    <w:rsid w:val="00091392"/>
    <w:rsid w:val="00094301"/>
    <w:rsid w:val="00095078"/>
    <w:rsid w:val="0009591D"/>
    <w:rsid w:val="000A4A8A"/>
    <w:rsid w:val="000B1C4A"/>
    <w:rsid w:val="000B1CAC"/>
    <w:rsid w:val="000B27F3"/>
    <w:rsid w:val="000B4CD1"/>
    <w:rsid w:val="000C0372"/>
    <w:rsid w:val="000C0D03"/>
    <w:rsid w:val="000C190A"/>
    <w:rsid w:val="000C229A"/>
    <w:rsid w:val="000C2CEC"/>
    <w:rsid w:val="000C3CCA"/>
    <w:rsid w:val="000C3F1B"/>
    <w:rsid w:val="000C40F4"/>
    <w:rsid w:val="000C60E4"/>
    <w:rsid w:val="000C68C1"/>
    <w:rsid w:val="000C7CC3"/>
    <w:rsid w:val="000D50CF"/>
    <w:rsid w:val="000D762B"/>
    <w:rsid w:val="000D785E"/>
    <w:rsid w:val="000D7BC7"/>
    <w:rsid w:val="000E1306"/>
    <w:rsid w:val="000E1C16"/>
    <w:rsid w:val="000E323B"/>
    <w:rsid w:val="000E3396"/>
    <w:rsid w:val="000E43A9"/>
    <w:rsid w:val="000E492F"/>
    <w:rsid w:val="000E5C30"/>
    <w:rsid w:val="000F0940"/>
    <w:rsid w:val="000F2C72"/>
    <w:rsid w:val="000F5D81"/>
    <w:rsid w:val="0010385A"/>
    <w:rsid w:val="00106896"/>
    <w:rsid w:val="00114504"/>
    <w:rsid w:val="00114A64"/>
    <w:rsid w:val="001167F8"/>
    <w:rsid w:val="00116F07"/>
    <w:rsid w:val="001205FC"/>
    <w:rsid w:val="00121004"/>
    <w:rsid w:val="00123341"/>
    <w:rsid w:val="00123D46"/>
    <w:rsid w:val="00124761"/>
    <w:rsid w:val="001263E8"/>
    <w:rsid w:val="001276DC"/>
    <w:rsid w:val="00127BBD"/>
    <w:rsid w:val="00130302"/>
    <w:rsid w:val="00131246"/>
    <w:rsid w:val="001329F3"/>
    <w:rsid w:val="00134E85"/>
    <w:rsid w:val="001360E3"/>
    <w:rsid w:val="00136D90"/>
    <w:rsid w:val="0014355D"/>
    <w:rsid w:val="00152365"/>
    <w:rsid w:val="0015256B"/>
    <w:rsid w:val="00154BF4"/>
    <w:rsid w:val="00161778"/>
    <w:rsid w:val="001620F5"/>
    <w:rsid w:val="00162B46"/>
    <w:rsid w:val="0016350B"/>
    <w:rsid w:val="00165BC2"/>
    <w:rsid w:val="001663EA"/>
    <w:rsid w:val="00172C33"/>
    <w:rsid w:val="0017361C"/>
    <w:rsid w:val="00174B8A"/>
    <w:rsid w:val="00180127"/>
    <w:rsid w:val="001806EB"/>
    <w:rsid w:val="00180AE9"/>
    <w:rsid w:val="00181719"/>
    <w:rsid w:val="00183AF6"/>
    <w:rsid w:val="00185C99"/>
    <w:rsid w:val="0019292A"/>
    <w:rsid w:val="0019551C"/>
    <w:rsid w:val="001A10C2"/>
    <w:rsid w:val="001A2815"/>
    <w:rsid w:val="001A30A9"/>
    <w:rsid w:val="001A4563"/>
    <w:rsid w:val="001A5242"/>
    <w:rsid w:val="001B05B5"/>
    <w:rsid w:val="001B32AD"/>
    <w:rsid w:val="001B4445"/>
    <w:rsid w:val="001C0E92"/>
    <w:rsid w:val="001C1078"/>
    <w:rsid w:val="001C21B5"/>
    <w:rsid w:val="001C6D05"/>
    <w:rsid w:val="001D3F4B"/>
    <w:rsid w:val="001D40E9"/>
    <w:rsid w:val="001D4642"/>
    <w:rsid w:val="001D5C14"/>
    <w:rsid w:val="001D67D5"/>
    <w:rsid w:val="001F0533"/>
    <w:rsid w:val="001F1D36"/>
    <w:rsid w:val="001F23B2"/>
    <w:rsid w:val="001F49D2"/>
    <w:rsid w:val="002008A9"/>
    <w:rsid w:val="002038DC"/>
    <w:rsid w:val="00203C75"/>
    <w:rsid w:val="00206544"/>
    <w:rsid w:val="00207877"/>
    <w:rsid w:val="00207FA2"/>
    <w:rsid w:val="00210E7E"/>
    <w:rsid w:val="00213705"/>
    <w:rsid w:val="002146F7"/>
    <w:rsid w:val="00214B1E"/>
    <w:rsid w:val="00215D07"/>
    <w:rsid w:val="002260BC"/>
    <w:rsid w:val="00227160"/>
    <w:rsid w:val="00230ECF"/>
    <w:rsid w:val="002334F8"/>
    <w:rsid w:val="002365BA"/>
    <w:rsid w:val="0023672B"/>
    <w:rsid w:val="00241424"/>
    <w:rsid w:val="00243833"/>
    <w:rsid w:val="00243A21"/>
    <w:rsid w:val="00250C7F"/>
    <w:rsid w:val="002511DE"/>
    <w:rsid w:val="002519AD"/>
    <w:rsid w:val="00252FC1"/>
    <w:rsid w:val="00254256"/>
    <w:rsid w:val="00257D0E"/>
    <w:rsid w:val="00261DA9"/>
    <w:rsid w:val="002635DE"/>
    <w:rsid w:val="002639BF"/>
    <w:rsid w:val="0026644C"/>
    <w:rsid w:val="00267E78"/>
    <w:rsid w:val="00272CB4"/>
    <w:rsid w:val="002732EB"/>
    <w:rsid w:val="0027400A"/>
    <w:rsid w:val="002761C9"/>
    <w:rsid w:val="002767D3"/>
    <w:rsid w:val="00276B9D"/>
    <w:rsid w:val="00280D82"/>
    <w:rsid w:val="00281763"/>
    <w:rsid w:val="00282FED"/>
    <w:rsid w:val="002836E5"/>
    <w:rsid w:val="00284E01"/>
    <w:rsid w:val="002904F2"/>
    <w:rsid w:val="0029103E"/>
    <w:rsid w:val="002921FD"/>
    <w:rsid w:val="002947F4"/>
    <w:rsid w:val="00295B09"/>
    <w:rsid w:val="002A1A5E"/>
    <w:rsid w:val="002A204E"/>
    <w:rsid w:val="002A40E2"/>
    <w:rsid w:val="002A7C31"/>
    <w:rsid w:val="002B3EF2"/>
    <w:rsid w:val="002B4B80"/>
    <w:rsid w:val="002B5397"/>
    <w:rsid w:val="002B647D"/>
    <w:rsid w:val="002B7A67"/>
    <w:rsid w:val="002C0D94"/>
    <w:rsid w:val="002C2277"/>
    <w:rsid w:val="002C236A"/>
    <w:rsid w:val="002C27CA"/>
    <w:rsid w:val="002C468A"/>
    <w:rsid w:val="002C7447"/>
    <w:rsid w:val="002C76C0"/>
    <w:rsid w:val="002D0248"/>
    <w:rsid w:val="002D6105"/>
    <w:rsid w:val="002E07A9"/>
    <w:rsid w:val="002E1223"/>
    <w:rsid w:val="002E1F9E"/>
    <w:rsid w:val="002E2E93"/>
    <w:rsid w:val="002E3290"/>
    <w:rsid w:val="002E45D6"/>
    <w:rsid w:val="002E530F"/>
    <w:rsid w:val="002E5D56"/>
    <w:rsid w:val="002E6BDD"/>
    <w:rsid w:val="002E7203"/>
    <w:rsid w:val="002F0606"/>
    <w:rsid w:val="002F3CD7"/>
    <w:rsid w:val="002F730D"/>
    <w:rsid w:val="0030058C"/>
    <w:rsid w:val="00302B0D"/>
    <w:rsid w:val="0030300C"/>
    <w:rsid w:val="0030435B"/>
    <w:rsid w:val="00304F53"/>
    <w:rsid w:val="00310A81"/>
    <w:rsid w:val="00310E43"/>
    <w:rsid w:val="003113B2"/>
    <w:rsid w:val="0031194F"/>
    <w:rsid w:val="00314698"/>
    <w:rsid w:val="003160D6"/>
    <w:rsid w:val="00317CD2"/>
    <w:rsid w:val="00323E66"/>
    <w:rsid w:val="0032525F"/>
    <w:rsid w:val="0032536C"/>
    <w:rsid w:val="003256D3"/>
    <w:rsid w:val="00332BB6"/>
    <w:rsid w:val="00334197"/>
    <w:rsid w:val="00334F05"/>
    <w:rsid w:val="003378AF"/>
    <w:rsid w:val="003422C4"/>
    <w:rsid w:val="00350010"/>
    <w:rsid w:val="00350C79"/>
    <w:rsid w:val="003515ED"/>
    <w:rsid w:val="00352BE6"/>
    <w:rsid w:val="00355F22"/>
    <w:rsid w:val="00356E60"/>
    <w:rsid w:val="00360E32"/>
    <w:rsid w:val="00363623"/>
    <w:rsid w:val="0036380F"/>
    <w:rsid w:val="00364DE8"/>
    <w:rsid w:val="00365D47"/>
    <w:rsid w:val="003660D6"/>
    <w:rsid w:val="00371EFA"/>
    <w:rsid w:val="00376811"/>
    <w:rsid w:val="00376EA0"/>
    <w:rsid w:val="00376F8D"/>
    <w:rsid w:val="00377C02"/>
    <w:rsid w:val="00383EF9"/>
    <w:rsid w:val="0038498B"/>
    <w:rsid w:val="0038504E"/>
    <w:rsid w:val="003901E2"/>
    <w:rsid w:val="003911C3"/>
    <w:rsid w:val="003930A9"/>
    <w:rsid w:val="003958DB"/>
    <w:rsid w:val="0039663C"/>
    <w:rsid w:val="00396CEE"/>
    <w:rsid w:val="003A31A8"/>
    <w:rsid w:val="003B27F0"/>
    <w:rsid w:val="003B3FBC"/>
    <w:rsid w:val="003B7DB9"/>
    <w:rsid w:val="003C2360"/>
    <w:rsid w:val="003C3032"/>
    <w:rsid w:val="003D0FF9"/>
    <w:rsid w:val="003D223F"/>
    <w:rsid w:val="003D60B2"/>
    <w:rsid w:val="003D62B5"/>
    <w:rsid w:val="003E02F7"/>
    <w:rsid w:val="003E0A27"/>
    <w:rsid w:val="003E1CFA"/>
    <w:rsid w:val="003E3F9E"/>
    <w:rsid w:val="003E4DFF"/>
    <w:rsid w:val="003E5803"/>
    <w:rsid w:val="003F0A5E"/>
    <w:rsid w:val="003F1B22"/>
    <w:rsid w:val="003F2E0B"/>
    <w:rsid w:val="003F3472"/>
    <w:rsid w:val="0040054B"/>
    <w:rsid w:val="00400555"/>
    <w:rsid w:val="004017EE"/>
    <w:rsid w:val="00404C05"/>
    <w:rsid w:val="00405172"/>
    <w:rsid w:val="00405464"/>
    <w:rsid w:val="0040572D"/>
    <w:rsid w:val="00410D84"/>
    <w:rsid w:val="00410F01"/>
    <w:rsid w:val="00411CBA"/>
    <w:rsid w:val="004121A5"/>
    <w:rsid w:val="00414D36"/>
    <w:rsid w:val="00432E3C"/>
    <w:rsid w:val="00433D44"/>
    <w:rsid w:val="004372FE"/>
    <w:rsid w:val="004405AB"/>
    <w:rsid w:val="004426BC"/>
    <w:rsid w:val="00451D6D"/>
    <w:rsid w:val="0045704E"/>
    <w:rsid w:val="00460CC0"/>
    <w:rsid w:val="00463B2D"/>
    <w:rsid w:val="00464530"/>
    <w:rsid w:val="00464591"/>
    <w:rsid w:val="00464E73"/>
    <w:rsid w:val="00466B08"/>
    <w:rsid w:val="004731D6"/>
    <w:rsid w:val="00473D07"/>
    <w:rsid w:val="004748CA"/>
    <w:rsid w:val="00477288"/>
    <w:rsid w:val="00480756"/>
    <w:rsid w:val="00481E0C"/>
    <w:rsid w:val="004838CA"/>
    <w:rsid w:val="00487275"/>
    <w:rsid w:val="00487F2D"/>
    <w:rsid w:val="004913E6"/>
    <w:rsid w:val="0049254C"/>
    <w:rsid w:val="00494CEC"/>
    <w:rsid w:val="004A3012"/>
    <w:rsid w:val="004A49F0"/>
    <w:rsid w:val="004A4E18"/>
    <w:rsid w:val="004A6AD7"/>
    <w:rsid w:val="004B1158"/>
    <w:rsid w:val="004B2A1F"/>
    <w:rsid w:val="004B2AB5"/>
    <w:rsid w:val="004B663E"/>
    <w:rsid w:val="004C20E7"/>
    <w:rsid w:val="004C4842"/>
    <w:rsid w:val="004C5746"/>
    <w:rsid w:val="004D0D61"/>
    <w:rsid w:val="004D1619"/>
    <w:rsid w:val="004D78BB"/>
    <w:rsid w:val="004E03D3"/>
    <w:rsid w:val="004E1253"/>
    <w:rsid w:val="004E1DC4"/>
    <w:rsid w:val="004E361A"/>
    <w:rsid w:val="004E719A"/>
    <w:rsid w:val="004E7674"/>
    <w:rsid w:val="004E7D98"/>
    <w:rsid w:val="004E7E3F"/>
    <w:rsid w:val="004F2E1C"/>
    <w:rsid w:val="004F3AF5"/>
    <w:rsid w:val="004F5F74"/>
    <w:rsid w:val="0050473B"/>
    <w:rsid w:val="00506371"/>
    <w:rsid w:val="005067BC"/>
    <w:rsid w:val="00514217"/>
    <w:rsid w:val="00514F1F"/>
    <w:rsid w:val="00516421"/>
    <w:rsid w:val="00516BC0"/>
    <w:rsid w:val="00517F5E"/>
    <w:rsid w:val="00520C01"/>
    <w:rsid w:val="005222DC"/>
    <w:rsid w:val="00532429"/>
    <w:rsid w:val="00535A2E"/>
    <w:rsid w:val="00536DB2"/>
    <w:rsid w:val="00536DD6"/>
    <w:rsid w:val="00551F54"/>
    <w:rsid w:val="0055662E"/>
    <w:rsid w:val="005579BD"/>
    <w:rsid w:val="00557C1A"/>
    <w:rsid w:val="005603BB"/>
    <w:rsid w:val="0056054B"/>
    <w:rsid w:val="00562C37"/>
    <w:rsid w:val="005657DA"/>
    <w:rsid w:val="005676CB"/>
    <w:rsid w:val="00567D20"/>
    <w:rsid w:val="00574D44"/>
    <w:rsid w:val="005820CD"/>
    <w:rsid w:val="0058270B"/>
    <w:rsid w:val="005827B2"/>
    <w:rsid w:val="005832B2"/>
    <w:rsid w:val="00584CBE"/>
    <w:rsid w:val="00587EF6"/>
    <w:rsid w:val="00592A7A"/>
    <w:rsid w:val="005933B3"/>
    <w:rsid w:val="005A3476"/>
    <w:rsid w:val="005B1873"/>
    <w:rsid w:val="005B7C92"/>
    <w:rsid w:val="005C15FA"/>
    <w:rsid w:val="005C2311"/>
    <w:rsid w:val="005C2702"/>
    <w:rsid w:val="005C290A"/>
    <w:rsid w:val="005C3AA2"/>
    <w:rsid w:val="005C4562"/>
    <w:rsid w:val="005C5272"/>
    <w:rsid w:val="005C71DC"/>
    <w:rsid w:val="005D1B71"/>
    <w:rsid w:val="005D6A7C"/>
    <w:rsid w:val="005D7FC1"/>
    <w:rsid w:val="005E0761"/>
    <w:rsid w:val="005E143D"/>
    <w:rsid w:val="005E1AFA"/>
    <w:rsid w:val="005E231E"/>
    <w:rsid w:val="005E2DA7"/>
    <w:rsid w:val="005E38E4"/>
    <w:rsid w:val="005E39A0"/>
    <w:rsid w:val="005E6963"/>
    <w:rsid w:val="005F2659"/>
    <w:rsid w:val="005F30D2"/>
    <w:rsid w:val="005F7334"/>
    <w:rsid w:val="005F7A05"/>
    <w:rsid w:val="00606244"/>
    <w:rsid w:val="0061005C"/>
    <w:rsid w:val="00612ABB"/>
    <w:rsid w:val="0061671D"/>
    <w:rsid w:val="00623A52"/>
    <w:rsid w:val="006247A3"/>
    <w:rsid w:val="00624FC1"/>
    <w:rsid w:val="0063085D"/>
    <w:rsid w:val="0063246C"/>
    <w:rsid w:val="00632511"/>
    <w:rsid w:val="00632E3D"/>
    <w:rsid w:val="00633325"/>
    <w:rsid w:val="00633BF3"/>
    <w:rsid w:val="00634671"/>
    <w:rsid w:val="0063584B"/>
    <w:rsid w:val="00635AB3"/>
    <w:rsid w:val="006379CD"/>
    <w:rsid w:val="00642E47"/>
    <w:rsid w:val="006430F0"/>
    <w:rsid w:val="006445F8"/>
    <w:rsid w:val="00644750"/>
    <w:rsid w:val="00646694"/>
    <w:rsid w:val="00646DBE"/>
    <w:rsid w:val="00647C5A"/>
    <w:rsid w:val="00652C07"/>
    <w:rsid w:val="0065408E"/>
    <w:rsid w:val="0065746F"/>
    <w:rsid w:val="006625D5"/>
    <w:rsid w:val="00663CE2"/>
    <w:rsid w:val="0066466E"/>
    <w:rsid w:val="00665C0B"/>
    <w:rsid w:val="006676C2"/>
    <w:rsid w:val="00675EE9"/>
    <w:rsid w:val="006802A9"/>
    <w:rsid w:val="00680AF2"/>
    <w:rsid w:val="00683E03"/>
    <w:rsid w:val="006848C2"/>
    <w:rsid w:val="00690502"/>
    <w:rsid w:val="00690B49"/>
    <w:rsid w:val="0069146D"/>
    <w:rsid w:val="006939E0"/>
    <w:rsid w:val="00695D60"/>
    <w:rsid w:val="006970E6"/>
    <w:rsid w:val="006B05C8"/>
    <w:rsid w:val="006B1494"/>
    <w:rsid w:val="006B1ED4"/>
    <w:rsid w:val="006B1FDB"/>
    <w:rsid w:val="006B46BE"/>
    <w:rsid w:val="006B4C4E"/>
    <w:rsid w:val="006B55CE"/>
    <w:rsid w:val="006B5D8B"/>
    <w:rsid w:val="006B636A"/>
    <w:rsid w:val="006C0457"/>
    <w:rsid w:val="006C0BA5"/>
    <w:rsid w:val="006C16EC"/>
    <w:rsid w:val="006C2464"/>
    <w:rsid w:val="006C68FE"/>
    <w:rsid w:val="006C6F71"/>
    <w:rsid w:val="006C7AC6"/>
    <w:rsid w:val="006D2BF8"/>
    <w:rsid w:val="006D43DA"/>
    <w:rsid w:val="006D46C1"/>
    <w:rsid w:val="006D4FEE"/>
    <w:rsid w:val="006D54DA"/>
    <w:rsid w:val="006D7A93"/>
    <w:rsid w:val="006D7B12"/>
    <w:rsid w:val="006E0A20"/>
    <w:rsid w:val="006E62B2"/>
    <w:rsid w:val="006F0686"/>
    <w:rsid w:val="006F0A68"/>
    <w:rsid w:val="006F619F"/>
    <w:rsid w:val="00700899"/>
    <w:rsid w:val="007027E9"/>
    <w:rsid w:val="00703162"/>
    <w:rsid w:val="007037C4"/>
    <w:rsid w:val="0070392B"/>
    <w:rsid w:val="00705058"/>
    <w:rsid w:val="007166B9"/>
    <w:rsid w:val="0072010C"/>
    <w:rsid w:val="00722176"/>
    <w:rsid w:val="00722276"/>
    <w:rsid w:val="007245E6"/>
    <w:rsid w:val="00727F17"/>
    <w:rsid w:val="00727FDF"/>
    <w:rsid w:val="00731913"/>
    <w:rsid w:val="00732535"/>
    <w:rsid w:val="007327CA"/>
    <w:rsid w:val="00734CF6"/>
    <w:rsid w:val="00742915"/>
    <w:rsid w:val="007466A0"/>
    <w:rsid w:val="00752D6D"/>
    <w:rsid w:val="007532B8"/>
    <w:rsid w:val="00757980"/>
    <w:rsid w:val="0076043D"/>
    <w:rsid w:val="00761191"/>
    <w:rsid w:val="00762421"/>
    <w:rsid w:val="00763082"/>
    <w:rsid w:val="0077512E"/>
    <w:rsid w:val="00776681"/>
    <w:rsid w:val="00777962"/>
    <w:rsid w:val="007817A3"/>
    <w:rsid w:val="00784086"/>
    <w:rsid w:val="007855F5"/>
    <w:rsid w:val="007876D8"/>
    <w:rsid w:val="00787B77"/>
    <w:rsid w:val="00790261"/>
    <w:rsid w:val="007921CB"/>
    <w:rsid w:val="007922DA"/>
    <w:rsid w:val="00792AC3"/>
    <w:rsid w:val="00795241"/>
    <w:rsid w:val="00795AEB"/>
    <w:rsid w:val="00797AA1"/>
    <w:rsid w:val="007A085D"/>
    <w:rsid w:val="007A11B1"/>
    <w:rsid w:val="007A2A68"/>
    <w:rsid w:val="007A6FD9"/>
    <w:rsid w:val="007A7409"/>
    <w:rsid w:val="007B0C85"/>
    <w:rsid w:val="007B594C"/>
    <w:rsid w:val="007B735C"/>
    <w:rsid w:val="007C24DC"/>
    <w:rsid w:val="007C5219"/>
    <w:rsid w:val="007C5635"/>
    <w:rsid w:val="007C5BA3"/>
    <w:rsid w:val="007C6BA8"/>
    <w:rsid w:val="007D0EF9"/>
    <w:rsid w:val="007D41FE"/>
    <w:rsid w:val="007E0C3B"/>
    <w:rsid w:val="007E0F6F"/>
    <w:rsid w:val="007E1E9A"/>
    <w:rsid w:val="007E2DCC"/>
    <w:rsid w:val="007E6C68"/>
    <w:rsid w:val="007E7A87"/>
    <w:rsid w:val="007F0ED2"/>
    <w:rsid w:val="007F1C34"/>
    <w:rsid w:val="007F2F01"/>
    <w:rsid w:val="007F36D9"/>
    <w:rsid w:val="007F41E1"/>
    <w:rsid w:val="008015B5"/>
    <w:rsid w:val="0080179E"/>
    <w:rsid w:val="00803DA0"/>
    <w:rsid w:val="00813BA9"/>
    <w:rsid w:val="00815F5A"/>
    <w:rsid w:val="008162B0"/>
    <w:rsid w:val="0081659D"/>
    <w:rsid w:val="00816BA2"/>
    <w:rsid w:val="00816E93"/>
    <w:rsid w:val="00817ECC"/>
    <w:rsid w:val="008215D0"/>
    <w:rsid w:val="00827A02"/>
    <w:rsid w:val="0083049F"/>
    <w:rsid w:val="0083070B"/>
    <w:rsid w:val="008312C4"/>
    <w:rsid w:val="0083187C"/>
    <w:rsid w:val="008321FB"/>
    <w:rsid w:val="0083383E"/>
    <w:rsid w:val="00834251"/>
    <w:rsid w:val="00835EBD"/>
    <w:rsid w:val="00840B8D"/>
    <w:rsid w:val="00843A38"/>
    <w:rsid w:val="0084529D"/>
    <w:rsid w:val="00846CB9"/>
    <w:rsid w:val="00851888"/>
    <w:rsid w:val="00852271"/>
    <w:rsid w:val="00852889"/>
    <w:rsid w:val="00852D10"/>
    <w:rsid w:val="00853EAA"/>
    <w:rsid w:val="00856C55"/>
    <w:rsid w:val="00861227"/>
    <w:rsid w:val="00861A07"/>
    <w:rsid w:val="00863CB4"/>
    <w:rsid w:val="008641E2"/>
    <w:rsid w:val="00865419"/>
    <w:rsid w:val="00866176"/>
    <w:rsid w:val="0087262F"/>
    <w:rsid w:val="00872C48"/>
    <w:rsid w:val="008735AE"/>
    <w:rsid w:val="00876529"/>
    <w:rsid w:val="008805EF"/>
    <w:rsid w:val="0088082F"/>
    <w:rsid w:val="00885ED4"/>
    <w:rsid w:val="008876FE"/>
    <w:rsid w:val="00887E0B"/>
    <w:rsid w:val="00894BB2"/>
    <w:rsid w:val="00894D79"/>
    <w:rsid w:val="008A1722"/>
    <w:rsid w:val="008B03F4"/>
    <w:rsid w:val="008B69F4"/>
    <w:rsid w:val="008C0043"/>
    <w:rsid w:val="008C687F"/>
    <w:rsid w:val="008D2961"/>
    <w:rsid w:val="008D3BE3"/>
    <w:rsid w:val="008D3C9E"/>
    <w:rsid w:val="008D55C7"/>
    <w:rsid w:val="008E2CE6"/>
    <w:rsid w:val="008E37FB"/>
    <w:rsid w:val="008E5029"/>
    <w:rsid w:val="008E7C4F"/>
    <w:rsid w:val="008F0280"/>
    <w:rsid w:val="008F2747"/>
    <w:rsid w:val="008F2891"/>
    <w:rsid w:val="008F33AA"/>
    <w:rsid w:val="008F36B3"/>
    <w:rsid w:val="008F4C59"/>
    <w:rsid w:val="008F5445"/>
    <w:rsid w:val="00900CAE"/>
    <w:rsid w:val="00901382"/>
    <w:rsid w:val="009029B6"/>
    <w:rsid w:val="00902D7F"/>
    <w:rsid w:val="0091040A"/>
    <w:rsid w:val="00916E44"/>
    <w:rsid w:val="00922764"/>
    <w:rsid w:val="00923510"/>
    <w:rsid w:val="009246DA"/>
    <w:rsid w:val="00924DB5"/>
    <w:rsid w:val="00925460"/>
    <w:rsid w:val="009268BB"/>
    <w:rsid w:val="00931375"/>
    <w:rsid w:val="009319A4"/>
    <w:rsid w:val="0093266D"/>
    <w:rsid w:val="009328FB"/>
    <w:rsid w:val="00932F3B"/>
    <w:rsid w:val="00933840"/>
    <w:rsid w:val="00933D63"/>
    <w:rsid w:val="00934DA0"/>
    <w:rsid w:val="00937A34"/>
    <w:rsid w:val="00940A20"/>
    <w:rsid w:val="00940F65"/>
    <w:rsid w:val="00944CEB"/>
    <w:rsid w:val="0094521F"/>
    <w:rsid w:val="0094668F"/>
    <w:rsid w:val="0095026F"/>
    <w:rsid w:val="009535A2"/>
    <w:rsid w:val="00954A06"/>
    <w:rsid w:val="00954E09"/>
    <w:rsid w:val="00956AB0"/>
    <w:rsid w:val="00956AFD"/>
    <w:rsid w:val="00956D74"/>
    <w:rsid w:val="00961DE1"/>
    <w:rsid w:val="00964A1E"/>
    <w:rsid w:val="009651C4"/>
    <w:rsid w:val="00966024"/>
    <w:rsid w:val="00966D4B"/>
    <w:rsid w:val="009670A0"/>
    <w:rsid w:val="00967EE8"/>
    <w:rsid w:val="00971130"/>
    <w:rsid w:val="009745CE"/>
    <w:rsid w:val="0097653B"/>
    <w:rsid w:val="009801CF"/>
    <w:rsid w:val="00981472"/>
    <w:rsid w:val="009814E6"/>
    <w:rsid w:val="00985F90"/>
    <w:rsid w:val="009863B3"/>
    <w:rsid w:val="009877F7"/>
    <w:rsid w:val="00991560"/>
    <w:rsid w:val="00992436"/>
    <w:rsid w:val="00993F9F"/>
    <w:rsid w:val="0099690C"/>
    <w:rsid w:val="00997910"/>
    <w:rsid w:val="009A7512"/>
    <w:rsid w:val="009A797A"/>
    <w:rsid w:val="009B5F55"/>
    <w:rsid w:val="009C00AB"/>
    <w:rsid w:val="009C18DE"/>
    <w:rsid w:val="009C200D"/>
    <w:rsid w:val="009C248E"/>
    <w:rsid w:val="009C3B0D"/>
    <w:rsid w:val="009D6CBD"/>
    <w:rsid w:val="009E238E"/>
    <w:rsid w:val="009E51A2"/>
    <w:rsid w:val="009E540E"/>
    <w:rsid w:val="009E7E0F"/>
    <w:rsid w:val="009F09E4"/>
    <w:rsid w:val="009F139A"/>
    <w:rsid w:val="009F1A0A"/>
    <w:rsid w:val="009F4580"/>
    <w:rsid w:val="009F740F"/>
    <w:rsid w:val="00A02651"/>
    <w:rsid w:val="00A116D6"/>
    <w:rsid w:val="00A13E2A"/>
    <w:rsid w:val="00A15B76"/>
    <w:rsid w:val="00A22436"/>
    <w:rsid w:val="00A23D96"/>
    <w:rsid w:val="00A2543B"/>
    <w:rsid w:val="00A27BC0"/>
    <w:rsid w:val="00A31361"/>
    <w:rsid w:val="00A334B4"/>
    <w:rsid w:val="00A35FBF"/>
    <w:rsid w:val="00A37381"/>
    <w:rsid w:val="00A3793C"/>
    <w:rsid w:val="00A41E02"/>
    <w:rsid w:val="00A43CA1"/>
    <w:rsid w:val="00A44E96"/>
    <w:rsid w:val="00A46A40"/>
    <w:rsid w:val="00A46A60"/>
    <w:rsid w:val="00A50A5A"/>
    <w:rsid w:val="00A518A9"/>
    <w:rsid w:val="00A52F01"/>
    <w:rsid w:val="00A53FCF"/>
    <w:rsid w:val="00A65F58"/>
    <w:rsid w:val="00A70685"/>
    <w:rsid w:val="00A73D4D"/>
    <w:rsid w:val="00A73E88"/>
    <w:rsid w:val="00A7577E"/>
    <w:rsid w:val="00A764A6"/>
    <w:rsid w:val="00A7661C"/>
    <w:rsid w:val="00A80C04"/>
    <w:rsid w:val="00A83C5A"/>
    <w:rsid w:val="00A85E04"/>
    <w:rsid w:val="00A91367"/>
    <w:rsid w:val="00A928C9"/>
    <w:rsid w:val="00A93A50"/>
    <w:rsid w:val="00A944ED"/>
    <w:rsid w:val="00A953C4"/>
    <w:rsid w:val="00A966B7"/>
    <w:rsid w:val="00A9797A"/>
    <w:rsid w:val="00AA1383"/>
    <w:rsid w:val="00AA3606"/>
    <w:rsid w:val="00AA3E3F"/>
    <w:rsid w:val="00AA46CD"/>
    <w:rsid w:val="00AA53EF"/>
    <w:rsid w:val="00AA578C"/>
    <w:rsid w:val="00AA621C"/>
    <w:rsid w:val="00AB045E"/>
    <w:rsid w:val="00AB1366"/>
    <w:rsid w:val="00AB1F80"/>
    <w:rsid w:val="00AB2344"/>
    <w:rsid w:val="00AB4DCF"/>
    <w:rsid w:val="00AB74D0"/>
    <w:rsid w:val="00AC2DBF"/>
    <w:rsid w:val="00AC498F"/>
    <w:rsid w:val="00AC7DC0"/>
    <w:rsid w:val="00AD048B"/>
    <w:rsid w:val="00AD097B"/>
    <w:rsid w:val="00AD3F66"/>
    <w:rsid w:val="00AE6E93"/>
    <w:rsid w:val="00AF002E"/>
    <w:rsid w:val="00AF5203"/>
    <w:rsid w:val="00AF72B0"/>
    <w:rsid w:val="00B00087"/>
    <w:rsid w:val="00B0010C"/>
    <w:rsid w:val="00B020F3"/>
    <w:rsid w:val="00B040B2"/>
    <w:rsid w:val="00B04147"/>
    <w:rsid w:val="00B04D3A"/>
    <w:rsid w:val="00B06AFC"/>
    <w:rsid w:val="00B073D4"/>
    <w:rsid w:val="00B119F7"/>
    <w:rsid w:val="00B122C1"/>
    <w:rsid w:val="00B13143"/>
    <w:rsid w:val="00B136E7"/>
    <w:rsid w:val="00B13B43"/>
    <w:rsid w:val="00B14AEC"/>
    <w:rsid w:val="00B20589"/>
    <w:rsid w:val="00B20F4C"/>
    <w:rsid w:val="00B248C0"/>
    <w:rsid w:val="00B27934"/>
    <w:rsid w:val="00B354F8"/>
    <w:rsid w:val="00B35D66"/>
    <w:rsid w:val="00B36ACF"/>
    <w:rsid w:val="00B37598"/>
    <w:rsid w:val="00B40085"/>
    <w:rsid w:val="00B4076B"/>
    <w:rsid w:val="00B42573"/>
    <w:rsid w:val="00B4501B"/>
    <w:rsid w:val="00B46050"/>
    <w:rsid w:val="00B50491"/>
    <w:rsid w:val="00B60266"/>
    <w:rsid w:val="00B6411C"/>
    <w:rsid w:val="00B649D8"/>
    <w:rsid w:val="00B6693F"/>
    <w:rsid w:val="00B71083"/>
    <w:rsid w:val="00B71294"/>
    <w:rsid w:val="00B77004"/>
    <w:rsid w:val="00B77965"/>
    <w:rsid w:val="00B801BE"/>
    <w:rsid w:val="00B80DA5"/>
    <w:rsid w:val="00B82C19"/>
    <w:rsid w:val="00B83BE1"/>
    <w:rsid w:val="00B8618F"/>
    <w:rsid w:val="00B914A9"/>
    <w:rsid w:val="00B92CF4"/>
    <w:rsid w:val="00B92DB4"/>
    <w:rsid w:val="00B94624"/>
    <w:rsid w:val="00B9504D"/>
    <w:rsid w:val="00B9604C"/>
    <w:rsid w:val="00BA11A5"/>
    <w:rsid w:val="00BA35BF"/>
    <w:rsid w:val="00BA4F39"/>
    <w:rsid w:val="00BA4F4E"/>
    <w:rsid w:val="00BB2563"/>
    <w:rsid w:val="00BB3E80"/>
    <w:rsid w:val="00BB400C"/>
    <w:rsid w:val="00BB7C4D"/>
    <w:rsid w:val="00BC1BE0"/>
    <w:rsid w:val="00BC4835"/>
    <w:rsid w:val="00BC5AA1"/>
    <w:rsid w:val="00BC5AF1"/>
    <w:rsid w:val="00BC5EA7"/>
    <w:rsid w:val="00BC626D"/>
    <w:rsid w:val="00BD12B2"/>
    <w:rsid w:val="00BD276E"/>
    <w:rsid w:val="00BD54F6"/>
    <w:rsid w:val="00BD5532"/>
    <w:rsid w:val="00BD607B"/>
    <w:rsid w:val="00BD78B3"/>
    <w:rsid w:val="00BE013E"/>
    <w:rsid w:val="00BE2F44"/>
    <w:rsid w:val="00BE3239"/>
    <w:rsid w:val="00BE380C"/>
    <w:rsid w:val="00BE3EBC"/>
    <w:rsid w:val="00BE4E4D"/>
    <w:rsid w:val="00BE766C"/>
    <w:rsid w:val="00BF4504"/>
    <w:rsid w:val="00BF711C"/>
    <w:rsid w:val="00C015D3"/>
    <w:rsid w:val="00C02235"/>
    <w:rsid w:val="00C054FD"/>
    <w:rsid w:val="00C10CAA"/>
    <w:rsid w:val="00C1260F"/>
    <w:rsid w:val="00C13DBA"/>
    <w:rsid w:val="00C1404A"/>
    <w:rsid w:val="00C14EAA"/>
    <w:rsid w:val="00C15151"/>
    <w:rsid w:val="00C16C38"/>
    <w:rsid w:val="00C2007A"/>
    <w:rsid w:val="00C20DD1"/>
    <w:rsid w:val="00C24BDE"/>
    <w:rsid w:val="00C258FA"/>
    <w:rsid w:val="00C262DA"/>
    <w:rsid w:val="00C26859"/>
    <w:rsid w:val="00C30AB4"/>
    <w:rsid w:val="00C32B2E"/>
    <w:rsid w:val="00C32BBC"/>
    <w:rsid w:val="00C33B9B"/>
    <w:rsid w:val="00C33F44"/>
    <w:rsid w:val="00C3592C"/>
    <w:rsid w:val="00C36F45"/>
    <w:rsid w:val="00C426B6"/>
    <w:rsid w:val="00C42FD1"/>
    <w:rsid w:val="00C44724"/>
    <w:rsid w:val="00C44C1E"/>
    <w:rsid w:val="00C50081"/>
    <w:rsid w:val="00C503E9"/>
    <w:rsid w:val="00C5155B"/>
    <w:rsid w:val="00C53641"/>
    <w:rsid w:val="00C622E2"/>
    <w:rsid w:val="00C623AE"/>
    <w:rsid w:val="00C63464"/>
    <w:rsid w:val="00C63C8B"/>
    <w:rsid w:val="00C6489E"/>
    <w:rsid w:val="00C64DAB"/>
    <w:rsid w:val="00C64F3D"/>
    <w:rsid w:val="00C671B8"/>
    <w:rsid w:val="00C71538"/>
    <w:rsid w:val="00C71B2F"/>
    <w:rsid w:val="00C74420"/>
    <w:rsid w:val="00C7489B"/>
    <w:rsid w:val="00C777FE"/>
    <w:rsid w:val="00C80104"/>
    <w:rsid w:val="00C80D47"/>
    <w:rsid w:val="00C85309"/>
    <w:rsid w:val="00C85706"/>
    <w:rsid w:val="00C879B9"/>
    <w:rsid w:val="00C919E3"/>
    <w:rsid w:val="00C927D9"/>
    <w:rsid w:val="00C94089"/>
    <w:rsid w:val="00C962BB"/>
    <w:rsid w:val="00C977E6"/>
    <w:rsid w:val="00CA0F6F"/>
    <w:rsid w:val="00CA454C"/>
    <w:rsid w:val="00CA537A"/>
    <w:rsid w:val="00CA5C22"/>
    <w:rsid w:val="00CA62DF"/>
    <w:rsid w:val="00CA65F0"/>
    <w:rsid w:val="00CA69B5"/>
    <w:rsid w:val="00CA6D93"/>
    <w:rsid w:val="00CA7AE1"/>
    <w:rsid w:val="00CB0CEA"/>
    <w:rsid w:val="00CB15C1"/>
    <w:rsid w:val="00CB1E80"/>
    <w:rsid w:val="00CB2302"/>
    <w:rsid w:val="00CB2900"/>
    <w:rsid w:val="00CB5A8D"/>
    <w:rsid w:val="00CB5FA6"/>
    <w:rsid w:val="00CB6927"/>
    <w:rsid w:val="00CB78BC"/>
    <w:rsid w:val="00CC0900"/>
    <w:rsid w:val="00CC1784"/>
    <w:rsid w:val="00CC21AB"/>
    <w:rsid w:val="00CC6784"/>
    <w:rsid w:val="00CC7AE1"/>
    <w:rsid w:val="00CD2DFF"/>
    <w:rsid w:val="00CD4C75"/>
    <w:rsid w:val="00CD677A"/>
    <w:rsid w:val="00CE27AE"/>
    <w:rsid w:val="00CF4142"/>
    <w:rsid w:val="00CF44D4"/>
    <w:rsid w:val="00CF49C8"/>
    <w:rsid w:val="00D00193"/>
    <w:rsid w:val="00D022D3"/>
    <w:rsid w:val="00D026E9"/>
    <w:rsid w:val="00D076DF"/>
    <w:rsid w:val="00D122FF"/>
    <w:rsid w:val="00D13B40"/>
    <w:rsid w:val="00D16EEF"/>
    <w:rsid w:val="00D17DD7"/>
    <w:rsid w:val="00D225DB"/>
    <w:rsid w:val="00D2266D"/>
    <w:rsid w:val="00D231C3"/>
    <w:rsid w:val="00D233CC"/>
    <w:rsid w:val="00D2406B"/>
    <w:rsid w:val="00D248AD"/>
    <w:rsid w:val="00D24CB9"/>
    <w:rsid w:val="00D27723"/>
    <w:rsid w:val="00D3078C"/>
    <w:rsid w:val="00D33609"/>
    <w:rsid w:val="00D347FB"/>
    <w:rsid w:val="00D35585"/>
    <w:rsid w:val="00D363BC"/>
    <w:rsid w:val="00D37E29"/>
    <w:rsid w:val="00D42671"/>
    <w:rsid w:val="00D44887"/>
    <w:rsid w:val="00D54BD2"/>
    <w:rsid w:val="00D550F4"/>
    <w:rsid w:val="00D56C3E"/>
    <w:rsid w:val="00D64067"/>
    <w:rsid w:val="00D6452A"/>
    <w:rsid w:val="00D66C39"/>
    <w:rsid w:val="00D71315"/>
    <w:rsid w:val="00D72B4F"/>
    <w:rsid w:val="00D749FD"/>
    <w:rsid w:val="00D75A1B"/>
    <w:rsid w:val="00D801DC"/>
    <w:rsid w:val="00D919CC"/>
    <w:rsid w:val="00D922FC"/>
    <w:rsid w:val="00D94727"/>
    <w:rsid w:val="00D95B57"/>
    <w:rsid w:val="00DA016B"/>
    <w:rsid w:val="00DA0ABC"/>
    <w:rsid w:val="00DA4125"/>
    <w:rsid w:val="00DA6966"/>
    <w:rsid w:val="00DB1579"/>
    <w:rsid w:val="00DB24C1"/>
    <w:rsid w:val="00DB583D"/>
    <w:rsid w:val="00DB6613"/>
    <w:rsid w:val="00DC17FE"/>
    <w:rsid w:val="00DC2DCE"/>
    <w:rsid w:val="00DC727C"/>
    <w:rsid w:val="00DD1836"/>
    <w:rsid w:val="00DD238C"/>
    <w:rsid w:val="00DD7A1D"/>
    <w:rsid w:val="00DE0D37"/>
    <w:rsid w:val="00DE79CC"/>
    <w:rsid w:val="00DF00E3"/>
    <w:rsid w:val="00E03863"/>
    <w:rsid w:val="00E10168"/>
    <w:rsid w:val="00E126A1"/>
    <w:rsid w:val="00E13DCC"/>
    <w:rsid w:val="00E14FAC"/>
    <w:rsid w:val="00E212A0"/>
    <w:rsid w:val="00E219FE"/>
    <w:rsid w:val="00E2482C"/>
    <w:rsid w:val="00E25BE4"/>
    <w:rsid w:val="00E32C81"/>
    <w:rsid w:val="00E34E36"/>
    <w:rsid w:val="00E40406"/>
    <w:rsid w:val="00E40B7B"/>
    <w:rsid w:val="00E4455C"/>
    <w:rsid w:val="00E4493F"/>
    <w:rsid w:val="00E4757D"/>
    <w:rsid w:val="00E528A2"/>
    <w:rsid w:val="00E5377B"/>
    <w:rsid w:val="00E5410D"/>
    <w:rsid w:val="00E546D3"/>
    <w:rsid w:val="00E60ABC"/>
    <w:rsid w:val="00E60B6D"/>
    <w:rsid w:val="00E62013"/>
    <w:rsid w:val="00E63A39"/>
    <w:rsid w:val="00E64D12"/>
    <w:rsid w:val="00E73183"/>
    <w:rsid w:val="00E73A8D"/>
    <w:rsid w:val="00E73BF1"/>
    <w:rsid w:val="00E75BB3"/>
    <w:rsid w:val="00E80EC8"/>
    <w:rsid w:val="00E81F37"/>
    <w:rsid w:val="00E8208F"/>
    <w:rsid w:val="00E8254C"/>
    <w:rsid w:val="00E83798"/>
    <w:rsid w:val="00E85AE0"/>
    <w:rsid w:val="00E86A2C"/>
    <w:rsid w:val="00EA14E1"/>
    <w:rsid w:val="00EA22DD"/>
    <w:rsid w:val="00EA3C3A"/>
    <w:rsid w:val="00EA7A35"/>
    <w:rsid w:val="00EB1617"/>
    <w:rsid w:val="00EB4825"/>
    <w:rsid w:val="00EB4F1E"/>
    <w:rsid w:val="00EB5814"/>
    <w:rsid w:val="00EB7E60"/>
    <w:rsid w:val="00EC057F"/>
    <w:rsid w:val="00EC2509"/>
    <w:rsid w:val="00EC59FF"/>
    <w:rsid w:val="00ED09A0"/>
    <w:rsid w:val="00ED0EC1"/>
    <w:rsid w:val="00ED1CFB"/>
    <w:rsid w:val="00ED3D55"/>
    <w:rsid w:val="00ED4D2B"/>
    <w:rsid w:val="00ED5611"/>
    <w:rsid w:val="00ED7D1F"/>
    <w:rsid w:val="00ED7EC8"/>
    <w:rsid w:val="00EE1528"/>
    <w:rsid w:val="00EE2F4E"/>
    <w:rsid w:val="00EE53C7"/>
    <w:rsid w:val="00EE5FB9"/>
    <w:rsid w:val="00EE7243"/>
    <w:rsid w:val="00EE7751"/>
    <w:rsid w:val="00EE7C49"/>
    <w:rsid w:val="00EF06ED"/>
    <w:rsid w:val="00EF2884"/>
    <w:rsid w:val="00EF45A7"/>
    <w:rsid w:val="00EF597B"/>
    <w:rsid w:val="00F01638"/>
    <w:rsid w:val="00F05D82"/>
    <w:rsid w:val="00F06158"/>
    <w:rsid w:val="00F07C09"/>
    <w:rsid w:val="00F138DE"/>
    <w:rsid w:val="00F20979"/>
    <w:rsid w:val="00F20D9B"/>
    <w:rsid w:val="00F302EF"/>
    <w:rsid w:val="00F31610"/>
    <w:rsid w:val="00F33537"/>
    <w:rsid w:val="00F43DC5"/>
    <w:rsid w:val="00F51C9C"/>
    <w:rsid w:val="00F53214"/>
    <w:rsid w:val="00F53FAE"/>
    <w:rsid w:val="00F5403C"/>
    <w:rsid w:val="00F615AC"/>
    <w:rsid w:val="00F61F37"/>
    <w:rsid w:val="00F63928"/>
    <w:rsid w:val="00F6412A"/>
    <w:rsid w:val="00F658D3"/>
    <w:rsid w:val="00F678A9"/>
    <w:rsid w:val="00F80985"/>
    <w:rsid w:val="00F8212E"/>
    <w:rsid w:val="00F83FA0"/>
    <w:rsid w:val="00F85484"/>
    <w:rsid w:val="00F85501"/>
    <w:rsid w:val="00F85FB2"/>
    <w:rsid w:val="00F86C5B"/>
    <w:rsid w:val="00FA0151"/>
    <w:rsid w:val="00FA5936"/>
    <w:rsid w:val="00FB0665"/>
    <w:rsid w:val="00FB7A2F"/>
    <w:rsid w:val="00FC0582"/>
    <w:rsid w:val="00FC3245"/>
    <w:rsid w:val="00FC46AD"/>
    <w:rsid w:val="00FC49AD"/>
    <w:rsid w:val="00FC4FB6"/>
    <w:rsid w:val="00FC6894"/>
    <w:rsid w:val="00FD09BF"/>
    <w:rsid w:val="00FD1017"/>
    <w:rsid w:val="00FD1C6F"/>
    <w:rsid w:val="00FD439D"/>
    <w:rsid w:val="00FD4843"/>
    <w:rsid w:val="00FD4C58"/>
    <w:rsid w:val="00FE1281"/>
    <w:rsid w:val="00FE15F8"/>
    <w:rsid w:val="00FE4726"/>
    <w:rsid w:val="00FE62E6"/>
    <w:rsid w:val="00FE6381"/>
    <w:rsid w:val="00FE6DEB"/>
    <w:rsid w:val="00FF2ABE"/>
    <w:rsid w:val="00FF6100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9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FF"/>
  </w:style>
  <w:style w:type="paragraph" w:styleId="Heading1">
    <w:name w:val="heading 1"/>
    <w:basedOn w:val="Normal"/>
    <w:next w:val="Normal"/>
    <w:link w:val="Heading1Char"/>
    <w:qFormat/>
    <w:rsid w:val="00C33B9B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403152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3070B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A35BF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nhideWhenUsed/>
    <w:qFormat/>
    <w:rsid w:val="00C33B9B"/>
    <w:pPr>
      <w:keepNext/>
      <w:keepLines/>
      <w:numPr>
        <w:ilvl w:val="3"/>
        <w:numId w:val="1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Cs/>
      <w:color w:val="5F497A" w:themeColor="accent4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0C7C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C7C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C7C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C7C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C7C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3B9B"/>
    <w:rPr>
      <w:rFonts w:asciiTheme="majorHAnsi" w:eastAsiaTheme="majorEastAsia" w:hAnsiTheme="majorHAnsi" w:cstheme="majorBidi"/>
      <w:b/>
      <w:bCs/>
      <w:color w:val="403152" w:themeColor="accent4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3070B"/>
    <w:rPr>
      <w:rFonts w:asciiTheme="majorHAnsi" w:eastAsiaTheme="majorEastAsia" w:hAnsiTheme="majorHAnsi" w:cstheme="majorBidi"/>
      <w:b/>
      <w:bCs/>
      <w:color w:val="5F497A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A35BF"/>
    <w:rPr>
      <w:rFonts w:asciiTheme="majorHAnsi" w:eastAsiaTheme="majorEastAsia" w:hAnsiTheme="majorHAnsi" w:cstheme="majorBidi"/>
      <w:b/>
      <w:bCs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rsid w:val="00C33B9B"/>
    <w:rPr>
      <w:rFonts w:asciiTheme="majorHAnsi" w:eastAsiaTheme="majorEastAsia" w:hAnsiTheme="majorHAnsi" w:cstheme="majorBidi"/>
      <w:b/>
      <w:bCs/>
      <w:iCs/>
      <w:color w:val="5F497A" w:themeColor="accent4" w:themeShade="BF"/>
    </w:rPr>
  </w:style>
  <w:style w:type="character" w:customStyle="1" w:styleId="Heading5Char">
    <w:name w:val="Heading 5 Char"/>
    <w:basedOn w:val="DefaultParagraphFont"/>
    <w:link w:val="Heading5"/>
    <w:rsid w:val="000C7C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C7C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C7C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0C7C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C7C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20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620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13"/>
  </w:style>
  <w:style w:type="paragraph" w:styleId="Footer">
    <w:name w:val="footer"/>
    <w:basedOn w:val="Normal"/>
    <w:link w:val="FooterChar"/>
    <w:uiPriority w:val="99"/>
    <w:unhideWhenUsed/>
    <w:rsid w:val="00E6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13"/>
  </w:style>
  <w:style w:type="paragraph" w:styleId="ListParagraph">
    <w:name w:val="List Paragraph"/>
    <w:basedOn w:val="Normal"/>
    <w:uiPriority w:val="34"/>
    <w:qFormat/>
    <w:rsid w:val="00E620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41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07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6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651C4"/>
    <w:pPr>
      <w:spacing w:line="240" w:lineRule="auto"/>
    </w:pPr>
    <w:rPr>
      <w:b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D62B5"/>
    <w:pPr>
      <w:numPr>
        <w:numId w:val="0"/>
      </w:numPr>
      <w:spacing w:after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62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2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62B5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82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12E"/>
    <w:rPr>
      <w:b/>
      <w:bCs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D66C3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qFormat/>
    <w:rsid w:val="006D46C1"/>
    <w:pPr>
      <w:spacing w:after="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6D46C1"/>
    <w:rPr>
      <w:rFonts w:ascii="Times New Roman" w:hAnsi="Times New Roman" w:cs="Times New Roman"/>
      <w:color w:val="000000" w:themeColor="text1"/>
    </w:rPr>
  </w:style>
  <w:style w:type="paragraph" w:customStyle="1" w:styleId="EquationDescription">
    <w:name w:val="Equation Description"/>
    <w:basedOn w:val="Normal"/>
    <w:next w:val="Normal"/>
    <w:uiPriority w:val="1"/>
    <w:qFormat/>
    <w:rsid w:val="00136D90"/>
    <w:pPr>
      <w:tabs>
        <w:tab w:val="left" w:pos="1800"/>
        <w:tab w:val="left" w:pos="2160"/>
      </w:tabs>
      <w:overflowPunct w:val="0"/>
      <w:autoSpaceDE w:val="0"/>
      <w:autoSpaceDN w:val="0"/>
      <w:adjustRightInd w:val="0"/>
      <w:spacing w:before="120" w:line="288" w:lineRule="auto"/>
      <w:ind w:left="2160" w:hanging="1440"/>
      <w:contextualSpacing/>
      <w:textAlignment w:val="baseline"/>
    </w:pPr>
    <w:rPr>
      <w:rFonts w:ascii="Sylfaen" w:eastAsia="Times New Roman" w:hAnsi="Sylfaen"/>
      <w:sz w:val="24"/>
      <w:szCs w:val="20"/>
    </w:rPr>
  </w:style>
  <w:style w:type="paragraph" w:customStyle="1" w:styleId="Equation">
    <w:name w:val="Equation"/>
    <w:basedOn w:val="Normal"/>
    <w:next w:val="EquationDescription"/>
    <w:uiPriority w:val="1"/>
    <w:qFormat/>
    <w:rsid w:val="00136D90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before="360" w:after="360" w:line="288" w:lineRule="auto"/>
      <w:contextualSpacing/>
      <w:jc w:val="both"/>
      <w:textAlignment w:val="baseline"/>
    </w:pPr>
    <w:rPr>
      <w:rFonts w:ascii="Sylfaen" w:eastAsia="Times New Roman" w:hAnsi="Sylfaen"/>
      <w:sz w:val="24"/>
      <w:szCs w:val="20"/>
    </w:rPr>
  </w:style>
  <w:style w:type="paragraph" w:customStyle="1" w:styleId="FigureTitle">
    <w:name w:val="Figure Title"/>
    <w:basedOn w:val="Normal"/>
    <w:next w:val="BodyText"/>
    <w:link w:val="FigureTitleCharChar"/>
    <w:uiPriority w:val="4"/>
    <w:rsid w:val="00136D90"/>
    <w:pPr>
      <w:spacing w:line="288" w:lineRule="auto"/>
    </w:pPr>
    <w:rPr>
      <w:rFonts w:ascii="Calibri" w:hAnsi="Calibri" w:cs="Arial"/>
      <w:b/>
      <w:sz w:val="24"/>
      <w:szCs w:val="24"/>
    </w:rPr>
  </w:style>
  <w:style w:type="character" w:customStyle="1" w:styleId="FigureTitleCharChar">
    <w:name w:val="Figure Title Char Char"/>
    <w:link w:val="FigureTitle"/>
    <w:uiPriority w:val="4"/>
    <w:rsid w:val="00136D90"/>
    <w:rPr>
      <w:rFonts w:ascii="Calibri" w:hAnsi="Calibri" w:cs="Arial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6BC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422C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422C4"/>
  </w:style>
  <w:style w:type="paragraph" w:styleId="FootnoteText">
    <w:name w:val="footnote text"/>
    <w:basedOn w:val="Normal"/>
    <w:link w:val="FootnoteTextChar"/>
    <w:uiPriority w:val="99"/>
    <w:semiHidden/>
    <w:unhideWhenUsed/>
    <w:rsid w:val="003422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22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DBA"/>
    <w:rPr>
      <w:vertAlign w:val="superscript"/>
    </w:rPr>
  </w:style>
  <w:style w:type="paragraph" w:customStyle="1" w:styleId="Tables">
    <w:name w:val="Tables"/>
    <w:basedOn w:val="Normal"/>
    <w:next w:val="Normal"/>
    <w:link w:val="TablesChar"/>
    <w:qFormat/>
    <w:rsid w:val="007F0ED2"/>
    <w:pPr>
      <w:keepNext/>
      <w:keepLines/>
      <w:spacing w:after="160" w:line="259" w:lineRule="auto"/>
    </w:pPr>
  </w:style>
  <w:style w:type="character" w:customStyle="1" w:styleId="TablesChar">
    <w:name w:val="Tables Char"/>
    <w:basedOn w:val="DefaultParagraphFont"/>
    <w:link w:val="Tables"/>
    <w:rsid w:val="007F0ED2"/>
  </w:style>
  <w:style w:type="paragraph" w:customStyle="1" w:styleId="Figures">
    <w:name w:val="Figures"/>
    <w:basedOn w:val="Normal"/>
    <w:next w:val="Normal"/>
    <w:link w:val="FiguresChar"/>
    <w:qFormat/>
    <w:rsid w:val="007F0ED2"/>
    <w:pPr>
      <w:keepNext/>
      <w:keepLines/>
      <w:spacing w:after="160" w:line="259" w:lineRule="auto"/>
    </w:pPr>
  </w:style>
  <w:style w:type="character" w:customStyle="1" w:styleId="FiguresChar">
    <w:name w:val="Figures Char"/>
    <w:basedOn w:val="TablesChar"/>
    <w:link w:val="Figures"/>
    <w:rsid w:val="007F0ED2"/>
  </w:style>
  <w:style w:type="paragraph" w:styleId="TableofFigures">
    <w:name w:val="table of figures"/>
    <w:basedOn w:val="Normal"/>
    <w:next w:val="Normal"/>
    <w:uiPriority w:val="99"/>
    <w:unhideWhenUsed/>
    <w:rsid w:val="007F0ED2"/>
    <w:pPr>
      <w:spacing w:after="0" w:line="259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E4DFF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C71538"/>
  </w:style>
  <w:style w:type="table" w:customStyle="1" w:styleId="TableGrid1">
    <w:name w:val="Table Grid1"/>
    <w:basedOn w:val="TableNormal"/>
    <w:next w:val="TableGrid"/>
    <w:uiPriority w:val="59"/>
    <w:rsid w:val="002E5D56"/>
    <w:pPr>
      <w:tabs>
        <w:tab w:val="left" w:pos="720"/>
      </w:tabs>
      <w:spacing w:before="120" w:after="120" w:line="36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E5D56"/>
    <w:pPr>
      <w:tabs>
        <w:tab w:val="left" w:pos="720"/>
      </w:tabs>
      <w:spacing w:before="120" w:after="120" w:line="36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rsid w:val="002A7C31"/>
    <w:pPr>
      <w:shd w:val="clear" w:color="auto" w:fill="F8F8F8"/>
      <w:wordWrap w:val="0"/>
    </w:pPr>
  </w:style>
  <w:style w:type="character" w:customStyle="1" w:styleId="KeywordTok">
    <w:name w:val="KeywordTok"/>
    <w:rsid w:val="002A7C31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customStyle="1" w:styleId="FloatTok">
    <w:name w:val="FloatTok"/>
    <w:rsid w:val="002A7C31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customStyle="1" w:styleId="StringTok">
    <w:name w:val="StringTok"/>
    <w:rsid w:val="00D72B4F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customStyle="1" w:styleId="CommentTok">
    <w:name w:val="CommentTok"/>
    <w:rsid w:val="002A7C31"/>
    <w:rPr>
      <w:rFonts w:ascii="Lucida Console" w:hAnsi="Lucida Console"/>
      <w:i/>
      <w:color w:val="17365D" w:themeColor="text2" w:themeShade="BF"/>
      <w:sz w:val="20"/>
      <w:szCs w:val="20"/>
      <w:shd w:val="clear" w:color="auto" w:fill="F8F8F8"/>
    </w:rPr>
  </w:style>
  <w:style w:type="character" w:customStyle="1" w:styleId="OperatorTok">
    <w:name w:val="OperatorTok"/>
    <w:rsid w:val="002A7C31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customStyle="1" w:styleId="ErrorTok">
    <w:name w:val="ErrorTok"/>
    <w:rsid w:val="002A7C31"/>
    <w:rPr>
      <w:rFonts w:ascii="Lucida Console" w:hAnsi="Lucida Console"/>
      <w:bCs/>
      <w:color w:val="17365D" w:themeColor="text2" w:themeShade="BF"/>
      <w:sz w:val="20"/>
      <w:szCs w:val="20"/>
      <w:shd w:val="clear" w:color="auto" w:fill="F8F8F8"/>
    </w:rPr>
  </w:style>
  <w:style w:type="character" w:customStyle="1" w:styleId="NormalTok">
    <w:name w:val="NormalTok"/>
    <w:rsid w:val="002A7C31"/>
    <w:rPr>
      <w:rFonts w:ascii="Lucida Console" w:hAnsi="Lucida Console"/>
      <w:color w:val="17365D" w:themeColor="text2" w:themeShade="BF"/>
      <w:sz w:val="20"/>
      <w:szCs w:val="20"/>
      <w:shd w:val="clear" w:color="auto" w:fill="F8F8F8"/>
    </w:rPr>
  </w:style>
  <w:style w:type="character" w:styleId="LineNumber">
    <w:name w:val="line number"/>
    <w:basedOn w:val="DefaultParagraphFont"/>
    <w:uiPriority w:val="99"/>
    <w:semiHidden/>
    <w:unhideWhenUsed/>
    <w:rsid w:val="00295B09"/>
  </w:style>
  <w:style w:type="character" w:customStyle="1" w:styleId="DataTypeTok">
    <w:name w:val="DataTypeTok"/>
    <w:rsid w:val="0065746F"/>
    <w:rPr>
      <w:rFonts w:ascii="Lucida Console" w:hAnsi="Lucida Console"/>
      <w:color w:val="204A87"/>
      <w:sz w:val="20"/>
      <w:szCs w:val="20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DA90681DC3B41B85CF2D98236C0FF" ma:contentTypeVersion="8" ma:contentTypeDescription="Create a new document." ma:contentTypeScope="" ma:versionID="f0ff459af1be02a40b38e22d29d3c553">
  <xsd:schema xmlns:xsd="http://www.w3.org/2001/XMLSchema" xmlns:xs="http://www.w3.org/2001/XMLSchema" xmlns:p="http://schemas.microsoft.com/office/2006/metadata/properties" xmlns:ns3="4fae49c7-9cb0-43b5-be9f-8c787c4aee0b" targetNamespace="http://schemas.microsoft.com/office/2006/metadata/properties" ma:root="true" ma:fieldsID="2a003a69c30ca4e283d494d5230e2b7b" ns3:_="">
    <xsd:import namespace="4fae49c7-9cb0-43b5-be9f-8c787c4aee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49c7-9cb0-43b5-be9f-8c787c4ae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5AFE6-B42B-41B1-9F38-DD7702B84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e49c7-9cb0-43b5-be9f-8c787c4aee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75B1B-647D-4A4B-8887-F17A88ED4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9D137-5B3E-4446-A99F-88C568409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FC84E2-0DEE-4F85-92E7-A25ACD05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2021-07-22T18:30:00Z</dcterms:created>
  <dcterms:modified xsi:type="dcterms:W3CDTF">2021-07-23T00:59:00Z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0x010100992DA90681DC3B41B85CF2D98236C0FF</vt:lpwstr>
  </property>
</Properties>
</file>